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27351" w:rsidRPr="00A27351">
        <w:trPr>
          <w:tblCellSpacing w:w="15" w:type="dxa"/>
        </w:trPr>
        <w:tc>
          <w:tcPr>
            <w:tcW w:w="0" w:type="auto"/>
            <w:vAlign w:val="center"/>
          </w:tcPr>
          <w:p w:rsidR="00A27351" w:rsidRPr="00A27351" w:rsidRDefault="00A27351" w:rsidP="00A27351">
            <w:pPr>
              <w:spacing w:after="240" w:line="240" w:lineRule="auto"/>
              <w:jc w:val="center"/>
              <w:rPr>
                <w:rFonts w:ascii="Trebuchet MS" w:eastAsia="Times New Roman" w:hAnsi="Trebuchet MS" w:cs="Times New Roman"/>
                <w:color w:val="000000"/>
                <w:sz w:val="21"/>
                <w:szCs w:val="21"/>
              </w:rPr>
            </w:pPr>
            <w:r w:rsidRPr="00A27351">
              <w:rPr>
                <w:rFonts w:ascii="Trebuchet MS" w:eastAsia="Times New Roman" w:hAnsi="Trebuchet MS" w:cs="Times New Roman"/>
                <w:b/>
                <w:bCs/>
                <w:color w:val="000000"/>
                <w:sz w:val="31"/>
                <w:szCs w:val="31"/>
              </w:rPr>
              <w:t>Area Chair Guidelines</w:t>
            </w:r>
          </w:p>
        </w:tc>
      </w:tr>
      <w:tr w:rsidR="00A27351" w:rsidRPr="00A27351">
        <w:trPr>
          <w:tblCellSpacing w:w="15" w:type="dxa"/>
        </w:trPr>
        <w:tc>
          <w:tcPr>
            <w:tcW w:w="0" w:type="auto"/>
            <w:vAlign w:val="center"/>
          </w:tcPr>
          <w:p w:rsidR="00A27351" w:rsidRPr="00A27351" w:rsidRDefault="00A27351" w:rsidP="00873026">
            <w:pPr>
              <w:spacing w:after="0"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This page provides detailed guidelines to Area Chairs of CVPR 201</w:t>
            </w:r>
            <w:r>
              <w:rPr>
                <w:rFonts w:ascii="Trebuchet MS" w:eastAsia="Times New Roman" w:hAnsi="Trebuchet MS" w:cs="Times New Roman"/>
                <w:color w:val="000000"/>
                <w:sz w:val="21"/>
                <w:szCs w:val="21"/>
              </w:rPr>
              <w:t>4</w:t>
            </w:r>
            <w:r w:rsidRPr="00A27351">
              <w:rPr>
                <w:rFonts w:ascii="Trebuchet MS" w:eastAsia="Times New Roman" w:hAnsi="Trebuchet MS" w:cs="Times New Roman"/>
                <w:color w:val="000000"/>
                <w:sz w:val="21"/>
                <w:szCs w:val="21"/>
              </w:rPr>
              <w:t xml:space="preserve"> as to how the process will unfold and what their responsibilities</w:t>
            </w:r>
            <w:r w:rsidR="00EE087A" w:rsidRPr="00A27351">
              <w:rPr>
                <w:rFonts w:ascii="Trebuchet MS" w:eastAsia="Times New Roman" w:hAnsi="Trebuchet MS" w:cs="Times New Roman"/>
                <w:color w:val="000000"/>
                <w:sz w:val="21"/>
                <w:szCs w:val="21"/>
              </w:rPr>
              <w:t xml:space="preserve"> are</w:t>
            </w:r>
            <w:r w:rsidRPr="00A27351">
              <w:rPr>
                <w:rFonts w:ascii="Trebuchet MS" w:eastAsia="Times New Roman" w:hAnsi="Trebuchet MS" w:cs="Times New Roman"/>
                <w:color w:val="000000"/>
                <w:sz w:val="21"/>
                <w:szCs w:val="21"/>
              </w:rPr>
              <w:t>.</w:t>
            </w:r>
            <w:r w:rsidR="00EE087A">
              <w:rPr>
                <w:rFonts w:ascii="Trebuchet MS" w:eastAsia="Times New Roman" w:hAnsi="Trebuchet MS" w:cs="Times New Roman"/>
                <w:color w:val="000000"/>
                <w:sz w:val="21"/>
                <w:szCs w:val="21"/>
              </w:rPr>
              <w:t xml:space="preserve"> Please note</w:t>
            </w:r>
            <w:r w:rsidR="00EE087A" w:rsidRPr="00873026">
              <w:rPr>
                <w:rFonts w:ascii="Trebuchet MS" w:eastAsia="Times New Roman" w:hAnsi="Trebuchet MS" w:cs="Times New Roman"/>
                <w:color w:val="000000"/>
                <w:sz w:val="21"/>
                <w:szCs w:val="21"/>
              </w:rPr>
              <w:t xml:space="preserve"> that there are</w:t>
            </w:r>
            <w:r w:rsidR="00EE087A">
              <w:rPr>
                <w:rFonts w:ascii="Trebuchet MS" w:eastAsia="Times New Roman" w:hAnsi="Trebuchet MS" w:cs="Times New Roman"/>
                <w:color w:val="000000"/>
                <w:sz w:val="21"/>
                <w:szCs w:val="21"/>
              </w:rPr>
              <w:t xml:space="preserve"> </w:t>
            </w:r>
            <w:r w:rsidR="00EE087A" w:rsidRPr="00873026">
              <w:rPr>
                <w:rFonts w:ascii="Trebuchet MS" w:eastAsia="Times New Roman" w:hAnsi="Trebuchet MS" w:cs="Times New Roman"/>
                <w:color w:val="000000"/>
                <w:sz w:val="21"/>
                <w:szCs w:val="21"/>
              </w:rPr>
              <w:t>some changes in the review process</w:t>
            </w:r>
            <w:r w:rsidR="00EE087A">
              <w:rPr>
                <w:rFonts w:ascii="Trebuchet MS" w:eastAsia="Times New Roman" w:hAnsi="Trebuchet MS" w:cs="Times New Roman"/>
                <w:color w:val="000000"/>
                <w:sz w:val="21"/>
                <w:szCs w:val="21"/>
              </w:rPr>
              <w:t xml:space="preserve"> compared to previous CVPRs</w:t>
            </w:r>
            <w:r w:rsidR="00EE087A" w:rsidRPr="00873026">
              <w:rPr>
                <w:rFonts w:ascii="Trebuchet MS" w:eastAsia="Times New Roman" w:hAnsi="Trebuchet MS" w:cs="Times New Roman"/>
                <w:color w:val="000000"/>
                <w:sz w:val="21"/>
                <w:szCs w:val="21"/>
              </w:rPr>
              <w:t>.</w:t>
            </w:r>
            <w:r w:rsidR="00EE087A" w:rsidRPr="00A27351">
              <w:rPr>
                <w:rFonts w:ascii="Trebuchet MS" w:eastAsia="Times New Roman" w:hAnsi="Trebuchet MS" w:cs="Times New Roman"/>
                <w:color w:val="000000"/>
                <w:sz w:val="21"/>
                <w:szCs w:val="21"/>
              </w:rPr>
              <w:t xml:space="preserve">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b/>
                <w:bCs/>
                <w:color w:val="000000"/>
                <w:sz w:val="21"/>
                <w:szCs w:val="21"/>
              </w:rPr>
              <w:t>Role of the Area Chairs</w:t>
            </w:r>
            <w:r w:rsidRPr="00A27351">
              <w:rPr>
                <w:rFonts w:ascii="Trebuchet MS" w:eastAsia="Times New Roman" w:hAnsi="Trebuchet MS" w:cs="Times New Roman"/>
                <w:color w:val="000000"/>
                <w:sz w:val="21"/>
                <w:szCs w:val="21"/>
              </w:rPr>
              <w:t>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r>
            <w:r w:rsidR="00EE087A">
              <w:rPr>
                <w:rFonts w:ascii="Trebuchet MS" w:eastAsia="Times New Roman" w:hAnsi="Trebuchet MS" w:cs="Times New Roman"/>
                <w:color w:val="000000"/>
                <w:sz w:val="21"/>
                <w:szCs w:val="21"/>
              </w:rPr>
              <w:t xml:space="preserve">Prior to the AC meeting, </w:t>
            </w:r>
            <w:r w:rsidR="00EE087A">
              <w:rPr>
                <w:rFonts w:ascii="Trebuchet MS" w:eastAsia="Times New Roman" w:hAnsi="Trebuchet MS" w:cs="Times New Roman"/>
                <w:color w:val="000000"/>
                <w:sz w:val="21"/>
                <w:szCs w:val="21"/>
              </w:rPr>
              <w:t>t</w:t>
            </w:r>
            <w:r w:rsidRPr="00A27351">
              <w:rPr>
                <w:rFonts w:ascii="Trebuchet MS" w:eastAsia="Times New Roman" w:hAnsi="Trebuchet MS" w:cs="Times New Roman"/>
                <w:color w:val="000000"/>
                <w:sz w:val="21"/>
                <w:szCs w:val="21"/>
              </w:rPr>
              <w:t>he ACs help identify suitable reviewers</w:t>
            </w:r>
            <w:r w:rsidR="00EE087A">
              <w:rPr>
                <w:rFonts w:ascii="Trebuchet MS" w:eastAsia="Times New Roman" w:hAnsi="Trebuchet MS" w:cs="Times New Roman"/>
                <w:color w:val="000000"/>
                <w:sz w:val="21"/>
                <w:szCs w:val="21"/>
              </w:rPr>
              <w:t xml:space="preserve"> fo</w:t>
            </w:r>
            <w:r w:rsidR="00EE087A">
              <w:rPr>
                <w:rFonts w:ascii="Trebuchet MS" w:eastAsia="Times New Roman" w:hAnsi="Trebuchet MS" w:cs="Times New Roman"/>
                <w:color w:val="000000"/>
                <w:sz w:val="21"/>
                <w:szCs w:val="21"/>
              </w:rPr>
              <w:t>r each</w:t>
            </w:r>
            <w:r w:rsidRPr="00A27351">
              <w:rPr>
                <w:rFonts w:ascii="Trebuchet MS" w:eastAsia="Times New Roman" w:hAnsi="Trebuchet MS" w:cs="Times New Roman"/>
                <w:color w:val="000000"/>
                <w:sz w:val="21"/>
                <w:szCs w:val="21"/>
              </w:rPr>
              <w:t xml:space="preserve"> paper, </w:t>
            </w:r>
            <w:r w:rsidR="00EE087A">
              <w:rPr>
                <w:rFonts w:ascii="Trebuchet MS" w:eastAsia="Times New Roman" w:hAnsi="Trebuchet MS" w:cs="Times New Roman"/>
                <w:color w:val="000000"/>
                <w:sz w:val="21"/>
                <w:szCs w:val="21"/>
              </w:rPr>
              <w:t>write initial consolidation reports for p</w:t>
            </w:r>
            <w:r w:rsidR="00EE087A">
              <w:rPr>
                <w:rFonts w:ascii="Trebuchet MS" w:eastAsia="Times New Roman" w:hAnsi="Trebuchet MS" w:cs="Times New Roman"/>
                <w:color w:val="000000"/>
                <w:sz w:val="21"/>
                <w:szCs w:val="21"/>
              </w:rPr>
              <w:t>a</w:t>
            </w:r>
            <w:r w:rsidR="00EE087A">
              <w:rPr>
                <w:rFonts w:ascii="Trebuchet MS" w:eastAsia="Times New Roman" w:hAnsi="Trebuchet MS" w:cs="Times New Roman"/>
                <w:color w:val="000000"/>
                <w:sz w:val="21"/>
                <w:szCs w:val="21"/>
              </w:rPr>
              <w:t xml:space="preserve">pers with diverging reviews, </w:t>
            </w:r>
            <w:r w:rsidRPr="00A27351">
              <w:rPr>
                <w:rFonts w:ascii="Trebuchet MS" w:eastAsia="Times New Roman" w:hAnsi="Trebuchet MS" w:cs="Times New Roman"/>
                <w:color w:val="000000"/>
                <w:sz w:val="21"/>
                <w:szCs w:val="21"/>
              </w:rPr>
              <w:t>evaluate the reviews as well as the authors' responses</w:t>
            </w:r>
            <w:r w:rsidR="00EE087A">
              <w:rPr>
                <w:rFonts w:ascii="Trebuchet MS" w:eastAsia="Times New Roman" w:hAnsi="Trebuchet MS" w:cs="Times New Roman"/>
                <w:color w:val="000000"/>
                <w:sz w:val="21"/>
                <w:szCs w:val="21"/>
              </w:rPr>
              <w:t xml:space="preserve">, </w:t>
            </w:r>
            <w:r w:rsidR="00EE087A">
              <w:rPr>
                <w:rFonts w:ascii="Trebuchet MS" w:eastAsia="Times New Roman" w:hAnsi="Trebuchet MS" w:cs="Times New Roman"/>
                <w:color w:val="000000"/>
                <w:sz w:val="21"/>
                <w:szCs w:val="21"/>
              </w:rPr>
              <w:t xml:space="preserve">write a final consolidation report </w:t>
            </w:r>
            <w:r w:rsidR="00EE087A">
              <w:rPr>
                <w:rFonts w:ascii="Trebuchet MS" w:eastAsia="Times New Roman" w:hAnsi="Trebuchet MS" w:cs="Times New Roman"/>
                <w:color w:val="000000"/>
                <w:sz w:val="21"/>
                <w:szCs w:val="21"/>
              </w:rPr>
              <w:t>and</w:t>
            </w:r>
            <w:r w:rsidR="00EE087A">
              <w:rPr>
                <w:rFonts w:ascii="Trebuchet MS" w:eastAsia="Times New Roman" w:hAnsi="Trebuchet MS" w:cs="Times New Roman"/>
                <w:color w:val="000000"/>
                <w:sz w:val="21"/>
                <w:szCs w:val="21"/>
              </w:rPr>
              <w:t xml:space="preserve"> </w:t>
            </w:r>
            <w:r w:rsidR="00EE087A">
              <w:rPr>
                <w:rFonts w:ascii="Trebuchet MS" w:eastAsia="Times New Roman" w:hAnsi="Trebuchet MS" w:cs="Times New Roman"/>
                <w:color w:val="000000"/>
                <w:sz w:val="21"/>
                <w:szCs w:val="21"/>
              </w:rPr>
              <w:t xml:space="preserve">suggest acceptance/reject decisions for each paper, </w:t>
            </w:r>
            <w:r w:rsidR="00EE087A">
              <w:rPr>
                <w:rFonts w:ascii="Trebuchet MS" w:eastAsia="Times New Roman" w:hAnsi="Trebuchet MS" w:cs="Times New Roman"/>
                <w:color w:val="000000"/>
                <w:sz w:val="21"/>
                <w:szCs w:val="21"/>
              </w:rPr>
              <w:t xml:space="preserve">and </w:t>
            </w:r>
            <w:r w:rsidR="00EE087A">
              <w:rPr>
                <w:rFonts w:ascii="Trebuchet MS" w:eastAsia="Times New Roman" w:hAnsi="Trebuchet MS" w:cs="Times New Roman"/>
                <w:color w:val="000000"/>
                <w:sz w:val="21"/>
                <w:szCs w:val="21"/>
              </w:rPr>
              <w:t>check the reject decisions of a buddy AC</w:t>
            </w:r>
            <w:r w:rsidRPr="00A27351">
              <w:rPr>
                <w:rFonts w:ascii="Trebuchet MS" w:eastAsia="Times New Roman" w:hAnsi="Trebuchet MS" w:cs="Times New Roman"/>
                <w:color w:val="000000"/>
                <w:sz w:val="21"/>
                <w:szCs w:val="21"/>
              </w:rPr>
              <w:t>. ACs are expected to play an active role in ensuring higher quality and more timely reviews, and in initiating discussions amongst reviewers (anonymously), and in looking at authors' responses to the reviews. At the AC meeting in February 201</w:t>
            </w:r>
            <w:r w:rsidR="00EE087A">
              <w:rPr>
                <w:rFonts w:ascii="Trebuchet MS" w:eastAsia="Times New Roman" w:hAnsi="Trebuchet MS" w:cs="Times New Roman"/>
                <w:color w:val="000000"/>
                <w:sz w:val="21"/>
                <w:szCs w:val="21"/>
              </w:rPr>
              <w:t>4</w:t>
            </w:r>
            <w:r w:rsidRPr="00A27351">
              <w:rPr>
                <w:rFonts w:ascii="Trebuchet MS" w:eastAsia="Times New Roman" w:hAnsi="Trebuchet MS" w:cs="Times New Roman"/>
                <w:color w:val="000000"/>
                <w:sz w:val="21"/>
                <w:szCs w:val="21"/>
              </w:rPr>
              <w:t xml:space="preserve">, ACs will work with other ACs (in </w:t>
            </w:r>
            <w:r w:rsidR="00EE087A">
              <w:rPr>
                <w:rFonts w:ascii="Trebuchet MS" w:eastAsia="Times New Roman" w:hAnsi="Trebuchet MS" w:cs="Times New Roman"/>
                <w:color w:val="000000"/>
                <w:sz w:val="21"/>
                <w:szCs w:val="21"/>
              </w:rPr>
              <w:t>triplets</w:t>
            </w:r>
            <w:r w:rsidR="00EE087A" w:rsidRPr="00A27351">
              <w:rPr>
                <w:rFonts w:ascii="Trebuchet MS" w:eastAsia="Times New Roman" w:hAnsi="Trebuchet MS" w:cs="Times New Roman"/>
                <w:color w:val="000000"/>
                <w:sz w:val="21"/>
                <w:szCs w:val="21"/>
              </w:rPr>
              <w:t xml:space="preserve"> </w:t>
            </w:r>
            <w:r w:rsidRPr="00A27351">
              <w:rPr>
                <w:rFonts w:ascii="Trebuchet MS" w:eastAsia="Times New Roman" w:hAnsi="Trebuchet MS" w:cs="Times New Roman"/>
                <w:color w:val="000000"/>
                <w:sz w:val="21"/>
                <w:szCs w:val="21"/>
              </w:rPr>
              <w:t xml:space="preserve">and then in panels) to decide which papers to accept and </w:t>
            </w:r>
            <w:r w:rsidR="00EE087A">
              <w:rPr>
                <w:rFonts w:ascii="Trebuchet MS" w:eastAsia="Times New Roman" w:hAnsi="Trebuchet MS" w:cs="Times New Roman"/>
                <w:color w:val="000000"/>
                <w:sz w:val="21"/>
                <w:szCs w:val="21"/>
              </w:rPr>
              <w:t>finalize the</w:t>
            </w:r>
            <w:r w:rsidRPr="00A27351">
              <w:rPr>
                <w:rFonts w:ascii="Trebuchet MS" w:eastAsia="Times New Roman" w:hAnsi="Trebuchet MS" w:cs="Times New Roman"/>
                <w:color w:val="000000"/>
                <w:sz w:val="21"/>
                <w:szCs w:val="21"/>
              </w:rPr>
              <w:t xml:space="preserve"> consolidation reports to explain the decisions.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b/>
                <w:bCs/>
                <w:color w:val="000000"/>
                <w:sz w:val="21"/>
                <w:szCs w:val="21"/>
              </w:rPr>
              <w:t>Best Practices of Being an Area Chair</w:t>
            </w:r>
            <w:r w:rsidRPr="00A27351">
              <w:rPr>
                <w:rFonts w:ascii="Trebuchet MS" w:eastAsia="Times New Roman" w:hAnsi="Trebuchet MS" w:cs="Times New Roman"/>
                <w:color w:val="000000"/>
                <w:sz w:val="21"/>
                <w:szCs w:val="21"/>
              </w:rPr>
              <w:t>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t>We want to remind all ACs of some of the basic (and obvious) practices of being an AC.</w:t>
            </w:r>
          </w:p>
          <w:p w:rsidR="00A27351" w:rsidRPr="00A27351" w:rsidRDefault="00A27351" w:rsidP="00A27351">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 xml:space="preserve">You have a strong influence on </w:t>
            </w:r>
            <w:r w:rsidR="00EE087A">
              <w:rPr>
                <w:rFonts w:ascii="Trebuchet MS" w:eastAsia="Times New Roman" w:hAnsi="Trebuchet MS" w:cs="Times New Roman"/>
                <w:color w:val="000000"/>
                <w:sz w:val="21"/>
                <w:szCs w:val="21"/>
              </w:rPr>
              <w:t>the</w:t>
            </w:r>
            <w:r w:rsidRPr="00A27351">
              <w:rPr>
                <w:rFonts w:ascii="Trebuchet MS" w:eastAsia="Times New Roman" w:hAnsi="Trebuchet MS" w:cs="Times New Roman"/>
                <w:color w:val="000000"/>
                <w:sz w:val="21"/>
                <w:szCs w:val="21"/>
              </w:rPr>
              <w:t xml:space="preserve"> decision </w:t>
            </w:r>
            <w:r w:rsidR="00EE087A">
              <w:rPr>
                <w:rFonts w:ascii="Trebuchet MS" w:eastAsia="Times New Roman" w:hAnsi="Trebuchet MS" w:cs="Times New Roman"/>
                <w:color w:val="000000"/>
                <w:sz w:val="21"/>
                <w:szCs w:val="21"/>
              </w:rPr>
              <w:t>for</w:t>
            </w:r>
            <w:r w:rsidRPr="00A27351">
              <w:rPr>
                <w:rFonts w:ascii="Trebuchet MS" w:eastAsia="Times New Roman" w:hAnsi="Trebuchet MS" w:cs="Times New Roman"/>
                <w:color w:val="000000"/>
                <w:sz w:val="21"/>
                <w:szCs w:val="21"/>
              </w:rPr>
              <w:t xml:space="preserve"> a paper. Take </w:t>
            </w:r>
            <w:r w:rsidR="00EE087A">
              <w:rPr>
                <w:rFonts w:ascii="Trebuchet MS" w:eastAsia="Times New Roman" w:hAnsi="Trebuchet MS" w:cs="Times New Roman"/>
                <w:color w:val="000000"/>
                <w:sz w:val="21"/>
                <w:szCs w:val="21"/>
              </w:rPr>
              <w:t>your job</w:t>
            </w:r>
            <w:r w:rsidRPr="00A27351">
              <w:rPr>
                <w:rFonts w:ascii="Trebuchet MS" w:eastAsia="Times New Roman" w:hAnsi="Trebuchet MS" w:cs="Times New Roman"/>
                <w:color w:val="000000"/>
                <w:sz w:val="21"/>
                <w:szCs w:val="21"/>
              </w:rPr>
              <w:t xml:space="preserve"> </w:t>
            </w:r>
            <w:r w:rsidR="00EE087A">
              <w:rPr>
                <w:rFonts w:ascii="Trebuchet MS" w:eastAsia="Times New Roman" w:hAnsi="Trebuchet MS" w:cs="Times New Roman"/>
                <w:color w:val="000000"/>
                <w:sz w:val="21"/>
                <w:szCs w:val="21"/>
              </w:rPr>
              <w:t xml:space="preserve">very </w:t>
            </w:r>
            <w:r w:rsidRPr="00A27351">
              <w:rPr>
                <w:rFonts w:ascii="Trebuchet MS" w:eastAsia="Times New Roman" w:hAnsi="Trebuchet MS" w:cs="Times New Roman"/>
                <w:color w:val="000000"/>
                <w:sz w:val="21"/>
                <w:szCs w:val="21"/>
              </w:rPr>
              <w:t>seriously and be fair.</w:t>
            </w:r>
          </w:p>
          <w:p w:rsidR="009A019F" w:rsidRDefault="00EE087A" w:rsidP="00A27351">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Pr>
                <w:rFonts w:ascii="Trebuchet MS" w:eastAsia="Times New Roman" w:hAnsi="Trebuchet MS" w:cs="Times New Roman"/>
                <w:color w:val="000000"/>
                <w:sz w:val="21"/>
                <w:szCs w:val="21"/>
              </w:rPr>
              <w:t xml:space="preserve">If you identify any paper that you believe may be written by a current or former student, post-doc or supervisor, or by a collaborator in the last two years, please notify the ACs </w:t>
            </w:r>
            <w:r>
              <w:rPr>
                <w:rFonts w:ascii="Trebuchet MS" w:eastAsia="Times New Roman" w:hAnsi="Trebuchet MS" w:cs="Times New Roman"/>
                <w:color w:val="000000"/>
                <w:sz w:val="21"/>
                <w:szCs w:val="21"/>
              </w:rPr>
              <w:t xml:space="preserve">immediately so that the paper can be </w:t>
            </w:r>
            <w:r>
              <w:rPr>
                <w:rFonts w:ascii="Trebuchet MS" w:eastAsia="Times New Roman" w:hAnsi="Trebuchet MS" w:cs="Times New Roman"/>
                <w:color w:val="000000"/>
                <w:sz w:val="21"/>
                <w:szCs w:val="21"/>
              </w:rPr>
              <w:t>assigned to another AC.</w:t>
            </w:r>
          </w:p>
          <w:p w:rsidR="00A27351" w:rsidRPr="00A27351" w:rsidRDefault="00A27351" w:rsidP="00A27351">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The Program Co-Chairs did not submit any papers, so they are not in direct conflict with any papers and they know all authors of all papers and also all reviewers/ACs. They will NOT be involved with any decisions of papers from institutions with which they are in conflict. You can send them a question about any paper and if one of them is conflicted, another one will respond to you without including the conflicted PC Chair.</w:t>
            </w:r>
          </w:p>
          <w:p w:rsidR="00B71424" w:rsidRPr="00A27351" w:rsidRDefault="00EE087A" w:rsidP="00B71424">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DO NOT talk to any other AC about papers assigned to you</w:t>
            </w:r>
            <w:r>
              <w:rPr>
                <w:rFonts w:ascii="Trebuchet MS" w:eastAsia="Times New Roman" w:hAnsi="Trebuchet MS" w:cs="Times New Roman"/>
                <w:color w:val="000000"/>
                <w:sz w:val="21"/>
                <w:szCs w:val="21"/>
              </w:rPr>
              <w:t xml:space="preserve"> without prior approval from the PCs</w:t>
            </w:r>
            <w:r w:rsidRPr="00A27351">
              <w:rPr>
                <w:rFonts w:ascii="Trebuchet MS" w:eastAsia="Times New Roman" w:hAnsi="Trebuchet MS" w:cs="Times New Roman"/>
                <w:color w:val="000000"/>
                <w:sz w:val="21"/>
                <w:szCs w:val="21"/>
              </w:rPr>
              <w:t xml:space="preserve"> </w:t>
            </w:r>
            <w:r>
              <w:rPr>
                <w:rFonts w:ascii="Trebuchet MS" w:eastAsia="Times New Roman" w:hAnsi="Trebuchet MS" w:cs="Times New Roman"/>
                <w:color w:val="000000"/>
                <w:sz w:val="21"/>
                <w:szCs w:val="21"/>
              </w:rPr>
              <w:t>as th</w:t>
            </w:r>
            <w:r w:rsidRPr="00A27351">
              <w:rPr>
                <w:rFonts w:ascii="Trebuchet MS" w:eastAsia="Times New Roman" w:hAnsi="Trebuchet MS" w:cs="Times New Roman"/>
                <w:color w:val="000000"/>
                <w:sz w:val="21"/>
                <w:szCs w:val="21"/>
              </w:rPr>
              <w:t xml:space="preserve">ere may be several other ACs </w:t>
            </w:r>
            <w:r w:rsidRPr="00A27351">
              <w:rPr>
                <w:rFonts w:ascii="Trebuchet MS" w:eastAsia="Times New Roman" w:hAnsi="Trebuchet MS" w:cs="Times New Roman"/>
                <w:color w:val="000000"/>
                <w:sz w:val="21"/>
                <w:szCs w:val="21"/>
              </w:rPr>
              <w:t>conflicted with the paper.</w:t>
            </w:r>
            <w:r>
              <w:rPr>
                <w:rFonts w:ascii="Trebuchet MS" w:eastAsia="Times New Roman" w:hAnsi="Trebuchet MS" w:cs="Times New Roman"/>
                <w:color w:val="000000"/>
                <w:sz w:val="21"/>
                <w:szCs w:val="21"/>
              </w:rPr>
              <w:t xml:space="preserve"> </w:t>
            </w:r>
            <w:r>
              <w:rPr>
                <w:rFonts w:ascii="Trebuchet MS" w:eastAsia="Times New Roman" w:hAnsi="Trebuchet MS" w:cs="Times New Roman"/>
                <w:color w:val="000000"/>
                <w:sz w:val="21"/>
                <w:szCs w:val="21"/>
              </w:rPr>
              <w:t>Y</w:t>
            </w:r>
            <w:r>
              <w:rPr>
                <w:rFonts w:ascii="Trebuchet MS" w:eastAsia="Times New Roman" w:hAnsi="Trebuchet MS" w:cs="Times New Roman"/>
                <w:color w:val="000000"/>
                <w:sz w:val="21"/>
                <w:szCs w:val="21"/>
              </w:rPr>
              <w:t xml:space="preserve">ou will </w:t>
            </w:r>
            <w:r>
              <w:rPr>
                <w:rFonts w:ascii="Trebuchet MS" w:eastAsia="Times New Roman" w:hAnsi="Trebuchet MS" w:cs="Times New Roman"/>
                <w:color w:val="000000"/>
                <w:sz w:val="21"/>
                <w:szCs w:val="21"/>
              </w:rPr>
              <w:t xml:space="preserve">only </w:t>
            </w:r>
            <w:r>
              <w:rPr>
                <w:rFonts w:ascii="Trebuchet MS" w:eastAsia="Times New Roman" w:hAnsi="Trebuchet MS" w:cs="Times New Roman"/>
                <w:color w:val="000000"/>
                <w:sz w:val="21"/>
                <w:szCs w:val="21"/>
              </w:rPr>
              <w:t>be allowed to talk to other ACs in your AC triplet or panel, which will be designed to be conflict free.</w:t>
            </w:r>
          </w:p>
          <w:p w:rsidR="00A27351" w:rsidRPr="00A27351" w:rsidRDefault="00A27351" w:rsidP="00A27351">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DO NOT talk to any other AC about your own paper (the paper you are an author on) or a paper you have some conflict with, during this whole process.</w:t>
            </w:r>
          </w:p>
          <w:p w:rsidR="00A27351" w:rsidRPr="00A27351" w:rsidRDefault="00A27351" w:rsidP="00A27351">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Be professional and willing to listen to other reviewers and ACs. Do not give in to undue influence from anyone.</w:t>
            </w:r>
          </w:p>
          <w:p w:rsidR="00A27351" w:rsidRPr="00A27351" w:rsidRDefault="00A27351" w:rsidP="00A27351">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Remember, it is not fair to dismiss any review without looking at other reviews and reading the paper yourself to make an evaluation. Outright rejecting a review is not acceptable without a clearly articulated supporting argument. Area chairs who wish to make a decision that is not clearly supported by the reviews will have to present the paper to their panel at the meeting.</w:t>
            </w:r>
          </w:p>
          <w:p w:rsidR="00A27351" w:rsidRPr="00A27351" w:rsidRDefault="00A27351" w:rsidP="009579BC">
            <w:pPr>
              <w:numPr>
                <w:ilvl w:val="0"/>
                <w:numId w:val="1"/>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Senior members of the committee should guide and advise the younger and first-time members. First-time members, please ask for help as needed.</w:t>
            </w:r>
            <w:r w:rsidR="009579BC">
              <w:rPr>
                <w:rFonts w:ascii="Trebuchet MS" w:eastAsia="Times New Roman" w:hAnsi="Trebuchet MS" w:cs="Times New Roman"/>
                <w:color w:val="000000"/>
                <w:sz w:val="21"/>
                <w:szCs w:val="21"/>
              </w:rPr>
              <w:t xml:space="preserve"> </w:t>
            </w:r>
            <w:r w:rsidR="009579BC">
              <w:rPr>
                <w:rFonts w:ascii="Trebuchet MS" w:eastAsia="Times New Roman" w:hAnsi="Trebuchet MS" w:cs="Times New Roman"/>
                <w:color w:val="000000"/>
                <w:sz w:val="21"/>
                <w:szCs w:val="21"/>
              </w:rPr>
              <w:t>Note that next time you may be the senior member and questions could flow to you. This is an opportunity to learn about the process.</w:t>
            </w:r>
          </w:p>
          <w:p w:rsidR="007E70CB" w:rsidRDefault="00A27351" w:rsidP="004145DF">
            <w:pPr>
              <w:spacing w:after="0"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b/>
                <w:bCs/>
                <w:color w:val="000000"/>
                <w:sz w:val="21"/>
                <w:szCs w:val="21"/>
              </w:rPr>
              <w:t>Consolidation Reports</w:t>
            </w:r>
            <w:r w:rsidRPr="00A27351">
              <w:rPr>
                <w:rFonts w:ascii="Trebuchet MS" w:eastAsia="Times New Roman" w:hAnsi="Trebuchet MS" w:cs="Times New Roman"/>
                <w:color w:val="000000"/>
                <w:sz w:val="21"/>
                <w:szCs w:val="21"/>
              </w:rPr>
              <w:t>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lastRenderedPageBreak/>
              <w:t>Area Chair Consolidation Reports are the MOST CRUCIAL aspect of the review process of CVPR. This is where the Area Chair justifies his/her recommendation to accept/reject a paper. The Program Chairs will read all Consolidation Reports and we have committed ourselves to ensure that these reports are representative of a good quality review process. These reports should highlight why the decision was reached. If all reviewers agree on a paper, this consolidation report can be simple, but feel free to encourage authors and provide constructive feedback. If there is even a slight disagreement on the reviews, it is your job to clarify why and how the disagreement was resolved. Again, just saying "reviewer 1 was wrong" without any reasons is not acceptable. Explain why. For the most divergent reviews, explain the process you went through to reach a decision and if you and others read the paper, try to add some details from your and others reviews with the consolidation reports. Overruling all three reviewers to make a decision on a paper is not acceptable. If you strongly feel that the paper deserves that, make sure to discuss it in detail with your AC Buddy and also in your AC Panel. In such cases, (a) you should read the paper completely, (b) provide a detailed consolidation report, and (c) solicit confirmation of the decision from your panel. The program chairs will review and confirm or reverse any such decisions that do not have the consensus support of the panel. </w:t>
            </w:r>
            <w:r w:rsidR="00EE087A">
              <w:rPr>
                <w:rFonts w:ascii="Trebuchet MS" w:eastAsia="Times New Roman" w:hAnsi="Trebuchet MS" w:cs="Times New Roman"/>
                <w:color w:val="000000"/>
                <w:sz w:val="21"/>
                <w:szCs w:val="21"/>
              </w:rPr>
              <w:t>Please</w:t>
            </w:r>
            <w:r w:rsidR="00EE087A">
              <w:rPr>
                <w:rFonts w:ascii="Trebuchet MS" w:eastAsia="Times New Roman" w:hAnsi="Trebuchet MS" w:cs="Times New Roman"/>
                <w:color w:val="000000"/>
                <w:sz w:val="21"/>
                <w:szCs w:val="21"/>
              </w:rPr>
              <w:t xml:space="preserve"> use the format provided in the meta-review form to write your final consolidation report, which includes 1-2 sentences on each one of the following points a) initial ratings, b) main reviewer critiques, c) author’s rebuttal, d) AC discussion with reviewer</w:t>
            </w:r>
            <w:r w:rsidR="00EE087A">
              <w:rPr>
                <w:rFonts w:ascii="Trebuchet MS" w:eastAsia="Times New Roman" w:hAnsi="Trebuchet MS" w:cs="Times New Roman"/>
                <w:color w:val="000000"/>
                <w:sz w:val="21"/>
                <w:szCs w:val="21"/>
              </w:rPr>
              <w:t>’s</w:t>
            </w:r>
            <w:r w:rsidR="00EE087A">
              <w:rPr>
                <w:rFonts w:ascii="Trebuchet MS" w:eastAsia="Times New Roman" w:hAnsi="Trebuchet MS" w:cs="Times New Roman"/>
                <w:color w:val="000000"/>
                <w:sz w:val="21"/>
                <w:szCs w:val="21"/>
              </w:rPr>
              <w:t>, e) initial</w:t>
            </w:r>
            <w:r w:rsidR="00EE087A">
              <w:rPr>
                <w:rFonts w:ascii="Trebuchet MS" w:eastAsia="Times New Roman" w:hAnsi="Trebuchet MS" w:cs="Times New Roman"/>
                <w:color w:val="000000"/>
                <w:sz w:val="21"/>
                <w:szCs w:val="21"/>
              </w:rPr>
              <w:t xml:space="preserve"> </w:t>
            </w:r>
            <w:r w:rsidR="00EE087A" w:rsidRPr="007E70CB">
              <w:t>AC</w:t>
            </w:r>
            <w:r w:rsidR="00EE087A">
              <w:t xml:space="preserve">’s </w:t>
            </w:r>
            <w:r w:rsidR="00EE087A">
              <w:rPr>
                <w:rFonts w:ascii="Trebuchet MS" w:eastAsia="Times New Roman" w:hAnsi="Trebuchet MS" w:cs="Times New Roman"/>
                <w:color w:val="000000"/>
                <w:sz w:val="21"/>
                <w:szCs w:val="21"/>
              </w:rPr>
              <w:t xml:space="preserve">recommendation, </w:t>
            </w:r>
            <w:r w:rsidR="00EE087A">
              <w:rPr>
                <w:rFonts w:ascii="Trebuchet MS" w:eastAsia="Times New Roman" w:hAnsi="Trebuchet MS" w:cs="Times New Roman"/>
                <w:color w:val="000000"/>
                <w:sz w:val="21"/>
                <w:szCs w:val="21"/>
              </w:rPr>
              <w:t>f</w:t>
            </w:r>
            <w:r w:rsidR="00EE087A">
              <w:rPr>
                <w:rFonts w:ascii="Trebuchet MS" w:eastAsia="Times New Roman" w:hAnsi="Trebuchet MS" w:cs="Times New Roman"/>
                <w:color w:val="000000"/>
                <w:sz w:val="21"/>
                <w:szCs w:val="21"/>
              </w:rPr>
              <w:t>) discussion at the AC triplet and panel</w:t>
            </w:r>
            <w:r w:rsidR="00EE087A">
              <w:rPr>
                <w:rFonts w:ascii="Trebuchet MS" w:eastAsia="Times New Roman" w:hAnsi="Trebuchet MS" w:cs="Times New Roman"/>
                <w:color w:val="000000"/>
                <w:sz w:val="21"/>
                <w:szCs w:val="21"/>
              </w:rPr>
              <w:t>, and g) final recommendation</w:t>
            </w:r>
            <w:r w:rsidR="00EE087A">
              <w:rPr>
                <w:rFonts w:ascii="Trebuchet MS" w:eastAsia="Times New Roman" w:hAnsi="Trebuchet MS" w:cs="Times New Roman"/>
                <w:color w:val="000000"/>
                <w:sz w:val="21"/>
                <w:szCs w:val="21"/>
              </w:rPr>
              <w:t>.</w:t>
            </w:r>
          </w:p>
          <w:p w:rsidR="00393D90" w:rsidRDefault="00EE087A" w:rsidP="004145DF">
            <w:pPr>
              <w:spacing w:after="0" w:line="240" w:lineRule="auto"/>
              <w:rPr>
                <w:rFonts w:ascii="Trebuchet MS" w:eastAsia="Times New Roman" w:hAnsi="Trebuchet MS" w:cs="Times New Roman"/>
                <w:color w:val="000000"/>
                <w:sz w:val="21"/>
                <w:szCs w:val="21"/>
              </w:rPr>
            </w:pPr>
          </w:p>
          <w:p w:rsidR="004145DF" w:rsidRPr="004145DF" w:rsidRDefault="00EE087A" w:rsidP="004145DF">
            <w:pPr>
              <w:spacing w:after="0" w:line="240" w:lineRule="auto"/>
              <w:rPr>
                <w:rFonts w:ascii="Trebuchet MS" w:eastAsia="Times New Roman" w:hAnsi="Trebuchet MS" w:cs="Times New Roman"/>
                <w:b/>
                <w:bCs/>
                <w:color w:val="000000"/>
                <w:sz w:val="26"/>
                <w:szCs w:val="26"/>
                <w:u w:val="single"/>
              </w:rPr>
            </w:pPr>
            <w:r w:rsidRPr="004145DF">
              <w:rPr>
                <w:rFonts w:ascii="Trebuchet MS" w:eastAsia="Times New Roman" w:hAnsi="Trebuchet MS" w:cs="Times New Roman"/>
                <w:b/>
                <w:bCs/>
                <w:color w:val="000000"/>
                <w:sz w:val="26"/>
                <w:szCs w:val="26"/>
                <w:u w:val="single"/>
              </w:rPr>
              <w:t>Important dates:</w:t>
            </w:r>
          </w:p>
          <w:p w:rsidR="004145DF" w:rsidRPr="004145DF" w:rsidRDefault="00EE087A" w:rsidP="004145DF">
            <w:pPr>
              <w:spacing w:after="0" w:line="240" w:lineRule="auto"/>
              <w:rPr>
                <w:rFonts w:ascii="Trebuchet MS" w:eastAsia="Times New Roman" w:hAnsi="Trebuchet MS" w:cs="Times New Roman"/>
                <w:color w:val="000000"/>
                <w:sz w:val="21"/>
                <w:szCs w:val="21"/>
              </w:rPr>
            </w:pPr>
          </w:p>
          <w:p w:rsidR="004145DF" w:rsidRPr="004145DF" w:rsidRDefault="00EE087A" w:rsidP="004145DF">
            <w:pPr>
              <w:spacing w:after="0" w:line="240" w:lineRule="auto"/>
              <w:rPr>
                <w:rFonts w:ascii="Trebuchet MS" w:eastAsia="Times New Roman" w:hAnsi="Trebuchet MS" w:cs="Times New Roman"/>
                <w:color w:val="000000"/>
                <w:sz w:val="21"/>
                <w:szCs w:val="21"/>
              </w:rPr>
            </w:pPr>
            <w:r w:rsidRPr="004145DF">
              <w:rPr>
                <w:rFonts w:ascii="Trebuchet MS" w:eastAsia="Times New Roman" w:hAnsi="Trebuchet MS" w:cs="Times New Roman"/>
                <w:color w:val="000000"/>
                <w:sz w:val="21"/>
                <w:szCs w:val="21"/>
              </w:rPr>
              <w:t>November 1: Paper submission deadline</w:t>
            </w:r>
          </w:p>
          <w:p w:rsidR="004145DF" w:rsidRPr="004145DF" w:rsidRDefault="00EE087A" w:rsidP="004145DF">
            <w:pPr>
              <w:spacing w:after="0" w:line="240" w:lineRule="auto"/>
              <w:rPr>
                <w:rFonts w:ascii="Trebuchet MS" w:eastAsia="Times New Roman" w:hAnsi="Trebuchet MS" w:cs="Times New Roman"/>
                <w:color w:val="000000"/>
                <w:sz w:val="21"/>
                <w:szCs w:val="21"/>
              </w:rPr>
            </w:pPr>
            <w:r w:rsidRPr="004145DF">
              <w:rPr>
                <w:rFonts w:ascii="Trebuchet MS" w:eastAsia="Times New Roman" w:hAnsi="Trebuchet MS" w:cs="Times New Roman"/>
                <w:color w:val="000000"/>
                <w:sz w:val="21"/>
                <w:szCs w:val="21"/>
              </w:rPr>
              <w:t>November 15: Papers assigned to area chairs</w:t>
            </w:r>
          </w:p>
          <w:p w:rsidR="004145DF" w:rsidRPr="00B40523" w:rsidRDefault="00EE087A" w:rsidP="004145DF">
            <w:pPr>
              <w:spacing w:after="0" w:line="240" w:lineRule="auto"/>
              <w:rPr>
                <w:rFonts w:ascii="Trebuchet MS" w:eastAsia="Times New Roman" w:hAnsi="Trebuchet MS" w:cs="Times New Roman"/>
                <w:b/>
                <w:bCs/>
                <w:color w:val="000000"/>
                <w:sz w:val="21"/>
                <w:szCs w:val="21"/>
              </w:rPr>
            </w:pPr>
            <w:r w:rsidRPr="00B40523">
              <w:rPr>
                <w:rFonts w:ascii="Trebuchet MS" w:eastAsia="Times New Roman" w:hAnsi="Trebuchet MS" w:cs="Times New Roman"/>
                <w:b/>
                <w:bCs/>
                <w:color w:val="000000"/>
                <w:sz w:val="21"/>
                <w:szCs w:val="21"/>
              </w:rPr>
              <w:t>November 24: Reviewer suggestions due</w:t>
            </w:r>
          </w:p>
          <w:p w:rsidR="004145DF" w:rsidRPr="004145DF" w:rsidRDefault="00EE087A" w:rsidP="004145DF">
            <w:pPr>
              <w:spacing w:after="0" w:line="240" w:lineRule="auto"/>
              <w:rPr>
                <w:rFonts w:ascii="Trebuchet MS" w:eastAsia="Times New Roman" w:hAnsi="Trebuchet MS" w:cs="Times New Roman"/>
                <w:color w:val="000000"/>
                <w:sz w:val="21"/>
                <w:szCs w:val="21"/>
              </w:rPr>
            </w:pPr>
            <w:r w:rsidRPr="004145DF">
              <w:rPr>
                <w:rFonts w:ascii="Trebuchet MS" w:eastAsia="Times New Roman" w:hAnsi="Trebuchet MS" w:cs="Times New Roman"/>
                <w:color w:val="000000"/>
                <w:sz w:val="21"/>
                <w:szCs w:val="21"/>
              </w:rPr>
              <w:t xml:space="preserve">December </w:t>
            </w:r>
            <w:r w:rsidRPr="004145DF">
              <w:rPr>
                <w:rFonts w:ascii="Trebuchet MS" w:eastAsia="Times New Roman" w:hAnsi="Trebuchet MS" w:cs="Times New Roman"/>
                <w:color w:val="000000"/>
                <w:sz w:val="21"/>
                <w:szCs w:val="21"/>
              </w:rPr>
              <w:t>1: Papers assigned to reviewers</w:t>
            </w:r>
          </w:p>
          <w:p w:rsidR="004145DF" w:rsidRPr="004145DF" w:rsidRDefault="00EE087A" w:rsidP="004145DF">
            <w:pPr>
              <w:spacing w:after="0" w:line="240" w:lineRule="auto"/>
              <w:rPr>
                <w:rFonts w:ascii="Trebuchet MS" w:eastAsia="Times New Roman" w:hAnsi="Trebuchet MS" w:cs="Times New Roman"/>
                <w:color w:val="000000"/>
                <w:sz w:val="21"/>
                <w:szCs w:val="21"/>
              </w:rPr>
            </w:pPr>
            <w:r w:rsidRPr="004145DF">
              <w:rPr>
                <w:rFonts w:ascii="Trebuchet MS" w:eastAsia="Times New Roman" w:hAnsi="Trebuchet MS" w:cs="Times New Roman"/>
                <w:color w:val="000000"/>
                <w:sz w:val="21"/>
                <w:szCs w:val="21"/>
              </w:rPr>
              <w:t>January 13: Reviews due</w:t>
            </w:r>
          </w:p>
          <w:p w:rsidR="004145DF" w:rsidRPr="00B40523" w:rsidRDefault="00EE087A" w:rsidP="004145DF">
            <w:pPr>
              <w:spacing w:after="0" w:line="240" w:lineRule="auto"/>
              <w:rPr>
                <w:rFonts w:ascii="Trebuchet MS" w:eastAsia="Times New Roman" w:hAnsi="Trebuchet MS" w:cs="Times New Roman"/>
                <w:b/>
                <w:bCs/>
                <w:color w:val="000000"/>
                <w:sz w:val="21"/>
                <w:szCs w:val="21"/>
              </w:rPr>
            </w:pPr>
            <w:r w:rsidRPr="00B40523">
              <w:rPr>
                <w:rFonts w:ascii="Trebuchet MS" w:eastAsia="Times New Roman" w:hAnsi="Trebuchet MS" w:cs="Times New Roman"/>
                <w:b/>
                <w:bCs/>
                <w:color w:val="000000"/>
                <w:sz w:val="21"/>
                <w:szCs w:val="21"/>
              </w:rPr>
              <w:t>January 20: Initial consolidation report due for papers with diverging reviews</w:t>
            </w:r>
          </w:p>
          <w:p w:rsidR="004145DF" w:rsidRPr="00B40523" w:rsidRDefault="00EE087A" w:rsidP="004145DF">
            <w:pPr>
              <w:spacing w:after="0" w:line="240" w:lineRule="auto"/>
              <w:rPr>
                <w:rFonts w:ascii="Trebuchet MS" w:eastAsia="Times New Roman" w:hAnsi="Trebuchet MS" w:cs="Times New Roman"/>
                <w:b/>
                <w:bCs/>
                <w:color w:val="000000"/>
                <w:sz w:val="21"/>
                <w:szCs w:val="21"/>
              </w:rPr>
            </w:pPr>
            <w:r w:rsidRPr="00B40523">
              <w:rPr>
                <w:rFonts w:ascii="Trebuchet MS" w:eastAsia="Times New Roman" w:hAnsi="Trebuchet MS" w:cs="Times New Roman"/>
                <w:b/>
                <w:bCs/>
                <w:color w:val="000000"/>
                <w:sz w:val="21"/>
                <w:szCs w:val="21"/>
              </w:rPr>
              <w:t>January 27: Rebuttal due</w:t>
            </w:r>
          </w:p>
          <w:p w:rsidR="004145DF" w:rsidRPr="004145DF" w:rsidRDefault="00EE087A" w:rsidP="004145DF">
            <w:pPr>
              <w:spacing w:after="0" w:line="240" w:lineRule="auto"/>
              <w:rPr>
                <w:rFonts w:ascii="Trebuchet MS" w:eastAsia="Times New Roman" w:hAnsi="Trebuchet MS" w:cs="Times New Roman"/>
                <w:color w:val="000000"/>
                <w:sz w:val="21"/>
                <w:szCs w:val="21"/>
              </w:rPr>
            </w:pPr>
            <w:r w:rsidRPr="004145DF">
              <w:rPr>
                <w:rFonts w:ascii="Trebuchet MS" w:eastAsia="Times New Roman" w:hAnsi="Trebuchet MS" w:cs="Times New Roman"/>
                <w:color w:val="000000"/>
                <w:sz w:val="21"/>
                <w:szCs w:val="21"/>
              </w:rPr>
              <w:t>Jan 27-Feb 3: Discussion between area chairs and reviewers</w:t>
            </w:r>
          </w:p>
          <w:p w:rsidR="004145DF" w:rsidRPr="004145DF" w:rsidRDefault="00EE087A" w:rsidP="004145DF">
            <w:pPr>
              <w:spacing w:after="0" w:line="240" w:lineRule="auto"/>
              <w:rPr>
                <w:rFonts w:ascii="Trebuchet MS" w:eastAsia="Times New Roman" w:hAnsi="Trebuchet MS" w:cs="Times New Roman"/>
                <w:color w:val="000000"/>
                <w:sz w:val="21"/>
                <w:szCs w:val="21"/>
              </w:rPr>
            </w:pPr>
            <w:r w:rsidRPr="004145DF">
              <w:rPr>
                <w:rFonts w:ascii="Trebuchet MS" w:eastAsia="Times New Roman" w:hAnsi="Trebuchet MS" w:cs="Times New Roman"/>
                <w:color w:val="000000"/>
                <w:sz w:val="21"/>
                <w:szCs w:val="21"/>
              </w:rPr>
              <w:t>February 3: Final reviewer recommenda</w:t>
            </w:r>
            <w:r w:rsidRPr="004145DF">
              <w:rPr>
                <w:rFonts w:ascii="Trebuchet MS" w:eastAsia="Times New Roman" w:hAnsi="Trebuchet MS" w:cs="Times New Roman"/>
                <w:color w:val="000000"/>
                <w:sz w:val="21"/>
                <w:szCs w:val="21"/>
              </w:rPr>
              <w:t>tions due</w:t>
            </w:r>
          </w:p>
          <w:p w:rsidR="004145DF" w:rsidRPr="00B40523" w:rsidRDefault="00EE087A" w:rsidP="004145DF">
            <w:pPr>
              <w:spacing w:after="0" w:line="240" w:lineRule="auto"/>
              <w:rPr>
                <w:rFonts w:ascii="Trebuchet MS" w:eastAsia="Times New Roman" w:hAnsi="Trebuchet MS" w:cs="Times New Roman"/>
                <w:b/>
                <w:bCs/>
                <w:color w:val="000000"/>
                <w:sz w:val="21"/>
                <w:szCs w:val="21"/>
              </w:rPr>
            </w:pPr>
            <w:r w:rsidRPr="00B40523">
              <w:rPr>
                <w:rFonts w:ascii="Trebuchet MS" w:eastAsia="Times New Roman" w:hAnsi="Trebuchet MS" w:cs="Times New Roman"/>
                <w:b/>
                <w:bCs/>
                <w:color w:val="000000"/>
                <w:sz w:val="21"/>
                <w:szCs w:val="21"/>
              </w:rPr>
              <w:t>February 12: Final consolidation reports due</w:t>
            </w:r>
          </w:p>
          <w:p w:rsidR="004145DF" w:rsidRPr="004145DF" w:rsidRDefault="00EE087A" w:rsidP="004145DF">
            <w:pPr>
              <w:spacing w:after="0" w:line="240" w:lineRule="auto"/>
              <w:rPr>
                <w:rFonts w:ascii="Trebuchet MS" w:eastAsia="Times New Roman" w:hAnsi="Trebuchet MS" w:cs="Times New Roman"/>
                <w:color w:val="000000"/>
                <w:sz w:val="21"/>
                <w:szCs w:val="21"/>
              </w:rPr>
            </w:pPr>
            <w:r w:rsidRPr="004145DF">
              <w:rPr>
                <w:rFonts w:ascii="Trebuchet MS" w:eastAsia="Times New Roman" w:hAnsi="Trebuchet MS" w:cs="Times New Roman"/>
                <w:color w:val="000000"/>
                <w:sz w:val="21"/>
                <w:szCs w:val="21"/>
              </w:rPr>
              <w:t>February 14: Reject papers assigned to shadow ACs</w:t>
            </w:r>
          </w:p>
          <w:p w:rsidR="004145DF" w:rsidRPr="00B40523" w:rsidRDefault="00EE087A" w:rsidP="004145DF">
            <w:pPr>
              <w:spacing w:after="0" w:line="240" w:lineRule="auto"/>
              <w:rPr>
                <w:rFonts w:ascii="Trebuchet MS" w:eastAsia="Times New Roman" w:hAnsi="Trebuchet MS" w:cs="Times New Roman"/>
                <w:b/>
                <w:bCs/>
                <w:color w:val="000000"/>
                <w:sz w:val="21"/>
                <w:szCs w:val="21"/>
              </w:rPr>
            </w:pPr>
            <w:r w:rsidRPr="00B40523">
              <w:rPr>
                <w:rFonts w:ascii="Trebuchet MS" w:eastAsia="Times New Roman" w:hAnsi="Trebuchet MS" w:cs="Times New Roman"/>
                <w:b/>
                <w:bCs/>
                <w:color w:val="000000"/>
                <w:sz w:val="21"/>
                <w:szCs w:val="21"/>
              </w:rPr>
              <w:t>February 18: Shadow AC decisions on reject papers due</w:t>
            </w:r>
          </w:p>
          <w:p w:rsidR="004145DF" w:rsidRPr="00B40523" w:rsidRDefault="00EE087A" w:rsidP="004145DF">
            <w:pPr>
              <w:spacing w:after="0" w:line="240" w:lineRule="auto"/>
              <w:rPr>
                <w:rFonts w:ascii="Trebuchet MS" w:eastAsia="Times New Roman" w:hAnsi="Trebuchet MS" w:cs="Times New Roman"/>
                <w:b/>
                <w:bCs/>
                <w:color w:val="000000"/>
                <w:sz w:val="21"/>
                <w:szCs w:val="21"/>
              </w:rPr>
            </w:pPr>
            <w:r w:rsidRPr="00B40523">
              <w:rPr>
                <w:rFonts w:ascii="Trebuchet MS" w:eastAsia="Times New Roman" w:hAnsi="Trebuchet MS" w:cs="Times New Roman"/>
                <w:b/>
                <w:bCs/>
                <w:color w:val="000000"/>
                <w:sz w:val="21"/>
                <w:szCs w:val="21"/>
              </w:rPr>
              <w:t>February 22-23: Area Chair meeting</w:t>
            </w:r>
          </w:p>
          <w:p w:rsidR="00445AAB" w:rsidRDefault="00EE087A" w:rsidP="006F0518">
            <w:pPr>
              <w:spacing w:after="0" w:line="240" w:lineRule="auto"/>
              <w:rPr>
                <w:rFonts w:ascii="Trebuchet MS" w:eastAsia="Times New Roman" w:hAnsi="Trebuchet MS" w:cs="Times New Roman"/>
                <w:color w:val="000000"/>
                <w:sz w:val="21"/>
                <w:szCs w:val="21"/>
              </w:rPr>
            </w:pPr>
          </w:p>
          <w:p w:rsidR="00445AAB" w:rsidRPr="00794896" w:rsidRDefault="00EE087A" w:rsidP="00445AAB">
            <w:pPr>
              <w:spacing w:after="0" w:line="240" w:lineRule="auto"/>
              <w:rPr>
                <w:rFonts w:ascii="Trebuchet MS" w:eastAsia="Times New Roman" w:hAnsi="Trebuchet MS" w:cs="Times New Roman"/>
                <w:b/>
                <w:bCs/>
                <w:color w:val="000000"/>
                <w:sz w:val="26"/>
                <w:szCs w:val="26"/>
                <w:u w:val="single"/>
              </w:rPr>
            </w:pPr>
            <w:r w:rsidRPr="00794896">
              <w:rPr>
                <w:rFonts w:ascii="Trebuchet MS" w:eastAsia="Times New Roman" w:hAnsi="Trebuchet MS" w:cs="Times New Roman"/>
                <w:b/>
                <w:bCs/>
                <w:color w:val="000000"/>
                <w:sz w:val="26"/>
                <w:szCs w:val="26"/>
                <w:u w:val="single"/>
              </w:rPr>
              <w:t>Meta-Review Form</w:t>
            </w:r>
          </w:p>
          <w:p w:rsidR="00445AAB" w:rsidRPr="00794896" w:rsidRDefault="00EE087A" w:rsidP="00445AAB">
            <w:pPr>
              <w:spacing w:after="0" w:line="240" w:lineRule="auto"/>
              <w:rPr>
                <w:rFonts w:ascii="Trebuchet MS" w:eastAsia="Times New Roman" w:hAnsi="Trebuchet MS" w:cs="Times New Roman"/>
                <w:color w:val="000000"/>
                <w:sz w:val="21"/>
                <w:szCs w:val="21"/>
              </w:rPr>
            </w:pPr>
          </w:p>
          <w:p w:rsidR="00445AAB" w:rsidRDefault="00EE087A" w:rsidP="00445AAB">
            <w:pPr>
              <w:spacing w:after="0" w:line="240" w:lineRule="auto"/>
              <w:rPr>
                <w:rFonts w:ascii="Trebuchet MS" w:eastAsia="Times New Roman" w:hAnsi="Trebuchet MS" w:cs="Times New Roman"/>
                <w:b/>
                <w:bCs/>
                <w:color w:val="000000"/>
                <w:sz w:val="21"/>
                <w:szCs w:val="21"/>
              </w:rPr>
            </w:pPr>
            <w:r w:rsidRPr="0093401D">
              <w:rPr>
                <w:rFonts w:ascii="Trebuchet MS" w:eastAsia="Times New Roman" w:hAnsi="Trebuchet MS" w:cs="Times New Roman"/>
                <w:b/>
                <w:bCs/>
                <w:color w:val="000000"/>
                <w:sz w:val="21"/>
                <w:szCs w:val="21"/>
              </w:rPr>
              <w:t>P</w:t>
            </w:r>
            <w:r>
              <w:rPr>
                <w:rFonts w:ascii="Trebuchet MS" w:eastAsia="Times New Roman" w:hAnsi="Trebuchet MS" w:cs="Times New Roman"/>
                <w:b/>
                <w:bCs/>
                <w:color w:val="000000"/>
                <w:sz w:val="21"/>
                <w:szCs w:val="21"/>
              </w:rPr>
              <w:t>re-Rebuttal Feedback to Authors</w:t>
            </w:r>
            <w:r w:rsidRPr="0093401D">
              <w:rPr>
                <w:rFonts w:ascii="Trebuchet MS" w:eastAsia="Times New Roman" w:hAnsi="Trebuchet MS" w:cs="Times New Roman"/>
                <w:b/>
                <w:bCs/>
                <w:color w:val="000000"/>
                <w:sz w:val="21"/>
                <w:szCs w:val="21"/>
              </w:rPr>
              <w:t xml:space="preserve"> </w:t>
            </w:r>
          </w:p>
          <w:p w:rsidR="00445AAB" w:rsidRDefault="00EE087A" w:rsidP="00445AAB">
            <w:pPr>
              <w:spacing w:after="0" w:line="240" w:lineRule="auto"/>
              <w:rPr>
                <w:rFonts w:ascii="Trebuchet MS" w:eastAsia="Times New Roman" w:hAnsi="Trebuchet MS" w:cs="Times New Roman"/>
                <w:b/>
                <w:bCs/>
                <w:color w:val="000000"/>
                <w:sz w:val="21"/>
                <w:szCs w:val="21"/>
              </w:rPr>
            </w:pPr>
          </w:p>
          <w:p w:rsidR="00445AAB" w:rsidRPr="00794896" w:rsidRDefault="00EE087A" w:rsidP="00445AAB">
            <w:pPr>
              <w:spacing w:after="0" w:line="240" w:lineRule="auto"/>
              <w:rPr>
                <w:rFonts w:ascii="Trebuchet MS" w:eastAsia="Times New Roman" w:hAnsi="Trebuchet MS" w:cs="Times New Roman"/>
                <w:color w:val="000000"/>
                <w:sz w:val="21"/>
                <w:szCs w:val="21"/>
              </w:rPr>
            </w:pPr>
            <w:r w:rsidRPr="00794896">
              <w:rPr>
                <w:rFonts w:ascii="Trebuchet MS" w:eastAsia="Times New Roman" w:hAnsi="Trebuchet MS" w:cs="Times New Roman"/>
                <w:color w:val="000000"/>
                <w:sz w:val="21"/>
                <w:szCs w:val="21"/>
              </w:rPr>
              <w:t xml:space="preserve">For </w:t>
            </w:r>
            <w:r w:rsidRPr="00794896">
              <w:rPr>
                <w:rFonts w:ascii="Trebuchet MS" w:eastAsia="Times New Roman" w:hAnsi="Trebuchet MS" w:cs="Times New Roman"/>
                <w:color w:val="000000"/>
                <w:sz w:val="21"/>
                <w:szCs w:val="21"/>
              </w:rPr>
              <w:t xml:space="preserve">papers with diverging reviews or papers where you disagree with the reviewers, please summarize the key things you would like the authors to include in their rebuttals to facilitate your decision-making. There is no need to summarize the paper or reviews. </w:t>
            </w:r>
            <w:r w:rsidRPr="002E62B7">
              <w:rPr>
                <w:rFonts w:ascii="Trebuchet MS" w:eastAsia="Times New Roman" w:hAnsi="Trebuchet MS" w:cs="Times New Roman"/>
                <w:i/>
                <w:iCs/>
                <w:color w:val="000000"/>
                <w:sz w:val="21"/>
                <w:szCs w:val="21"/>
              </w:rPr>
              <w:t>If you have additional concerns that were not included in the reviews, please be sure and include them as well.</w:t>
            </w:r>
          </w:p>
          <w:p w:rsidR="00445AAB" w:rsidRPr="00794896" w:rsidRDefault="00EE087A" w:rsidP="00445AAB">
            <w:pPr>
              <w:spacing w:after="0" w:line="240" w:lineRule="auto"/>
              <w:rPr>
                <w:rFonts w:ascii="Trebuchet MS" w:eastAsia="Times New Roman" w:hAnsi="Trebuchet MS" w:cs="Times New Roman"/>
                <w:color w:val="000000"/>
                <w:sz w:val="21"/>
                <w:szCs w:val="21"/>
              </w:rPr>
            </w:pPr>
          </w:p>
          <w:p w:rsidR="00445AAB" w:rsidRDefault="00EE087A" w:rsidP="00445AAB">
            <w:pPr>
              <w:spacing w:after="0" w:line="240" w:lineRule="auto"/>
              <w:rPr>
                <w:rFonts w:ascii="Trebuchet MS" w:eastAsia="Times New Roman" w:hAnsi="Trebuchet MS" w:cs="Times New Roman"/>
                <w:b/>
                <w:bCs/>
                <w:color w:val="000000"/>
                <w:sz w:val="21"/>
                <w:szCs w:val="21"/>
              </w:rPr>
            </w:pPr>
            <w:r w:rsidRPr="0093401D">
              <w:rPr>
                <w:rFonts w:ascii="Trebuchet MS" w:eastAsia="Times New Roman" w:hAnsi="Trebuchet MS" w:cs="Times New Roman"/>
                <w:b/>
                <w:bCs/>
                <w:color w:val="000000"/>
                <w:sz w:val="21"/>
                <w:szCs w:val="21"/>
              </w:rPr>
              <w:t>Preliminary Rating</w:t>
            </w:r>
          </w:p>
          <w:p w:rsidR="00445AAB" w:rsidRDefault="00EE087A" w:rsidP="00445AAB">
            <w:pPr>
              <w:spacing w:after="0" w:line="240" w:lineRule="auto"/>
              <w:rPr>
                <w:rFonts w:ascii="Trebuchet MS" w:eastAsia="Times New Roman" w:hAnsi="Trebuchet MS" w:cs="Times New Roman"/>
                <w:b/>
                <w:bCs/>
                <w:color w:val="000000"/>
                <w:sz w:val="21"/>
                <w:szCs w:val="21"/>
              </w:rPr>
            </w:pPr>
          </w:p>
          <w:p w:rsidR="00445AAB" w:rsidRDefault="00EE087A" w:rsidP="00445AAB">
            <w:pPr>
              <w:spacing w:after="0" w:line="240" w:lineRule="auto"/>
              <w:rPr>
                <w:rFonts w:ascii="Trebuchet MS" w:eastAsia="Times New Roman" w:hAnsi="Trebuchet MS" w:cs="Times New Roman"/>
                <w:color w:val="000000"/>
                <w:sz w:val="21"/>
                <w:szCs w:val="21"/>
              </w:rPr>
            </w:pPr>
            <w:r w:rsidRPr="00794896">
              <w:rPr>
                <w:rFonts w:ascii="Trebuchet MS" w:eastAsia="Times New Roman" w:hAnsi="Trebuchet MS" w:cs="Times New Roman"/>
                <w:color w:val="000000"/>
                <w:sz w:val="21"/>
                <w:szCs w:val="21"/>
              </w:rPr>
              <w:t>Please rate the paper acco</w:t>
            </w:r>
            <w:r>
              <w:rPr>
                <w:rFonts w:ascii="Trebuchet MS" w:eastAsia="Times New Roman" w:hAnsi="Trebuchet MS" w:cs="Times New Roman"/>
                <w:color w:val="000000"/>
                <w:sz w:val="21"/>
                <w:szCs w:val="21"/>
              </w:rPr>
              <w:t>rding to the following choices.</w:t>
            </w:r>
          </w:p>
          <w:p w:rsidR="00445AAB" w:rsidRPr="0093401D" w:rsidRDefault="00EE087A" w:rsidP="002E62B7">
            <w:pPr>
              <w:pStyle w:val="ListParagraph"/>
              <w:numPr>
                <w:ilvl w:val="0"/>
                <w:numId w:val="9"/>
              </w:numPr>
              <w:spacing w:after="0" w:line="240" w:lineRule="auto"/>
              <w:rPr>
                <w:rFonts w:ascii="Trebuchet MS" w:eastAsia="Times New Roman" w:hAnsi="Trebuchet MS" w:cs="Times New Roman"/>
                <w:color w:val="000000"/>
                <w:sz w:val="21"/>
                <w:szCs w:val="21"/>
              </w:rPr>
            </w:pPr>
            <w:r w:rsidRPr="0093401D">
              <w:rPr>
                <w:rFonts w:ascii="Trebuchet MS" w:eastAsia="Times New Roman" w:hAnsi="Trebuchet MS" w:cs="Times New Roman"/>
                <w:b/>
                <w:bCs/>
                <w:color w:val="000000"/>
                <w:sz w:val="21"/>
                <w:szCs w:val="21"/>
              </w:rPr>
              <w:t>Oral:</w:t>
            </w:r>
            <w:r w:rsidRPr="0093401D">
              <w:rPr>
                <w:rFonts w:ascii="Trebuchet MS" w:eastAsia="Times New Roman" w:hAnsi="Trebuchet MS" w:cs="Times New Roman"/>
                <w:color w:val="000000"/>
                <w:sz w:val="21"/>
                <w:szCs w:val="21"/>
              </w:rPr>
              <w:t xml:space="preserve"> </w:t>
            </w:r>
            <w:r w:rsidR="002E62B7">
              <w:rPr>
                <w:rFonts w:ascii="Trebuchet MS" w:eastAsia="Times New Roman" w:hAnsi="Trebuchet MS" w:cs="Times New Roman"/>
                <w:color w:val="000000"/>
                <w:sz w:val="21"/>
                <w:szCs w:val="21"/>
              </w:rPr>
              <w:t>T</w:t>
            </w:r>
            <w:r w:rsidRPr="0093401D">
              <w:rPr>
                <w:rFonts w:ascii="Trebuchet MS" w:eastAsia="Times New Roman" w:hAnsi="Trebuchet MS" w:cs="Times New Roman"/>
                <w:color w:val="000000"/>
                <w:sz w:val="21"/>
                <w:szCs w:val="21"/>
              </w:rPr>
              <w:t xml:space="preserve">hese are papers whose quality is in the </w:t>
            </w:r>
            <w:r w:rsidRPr="00E41F9F">
              <w:rPr>
                <w:rFonts w:ascii="Trebuchet MS" w:eastAsia="Times New Roman" w:hAnsi="Trebuchet MS" w:cs="Times New Roman"/>
                <w:b/>
                <w:bCs/>
                <w:color w:val="000000"/>
                <w:sz w:val="21"/>
                <w:szCs w:val="21"/>
              </w:rPr>
              <w:t>top 10%</w:t>
            </w:r>
            <w:r w:rsidRPr="0093401D">
              <w:rPr>
                <w:rFonts w:ascii="Trebuchet MS" w:eastAsia="Times New Roman" w:hAnsi="Trebuchet MS" w:cs="Times New Roman"/>
                <w:color w:val="000000"/>
                <w:sz w:val="21"/>
                <w:szCs w:val="21"/>
              </w:rPr>
              <w:t xml:space="preserve"> of the pap</w:t>
            </w:r>
            <w:r w:rsidRPr="0093401D">
              <w:rPr>
                <w:rFonts w:ascii="Trebuchet MS" w:eastAsia="Times New Roman" w:hAnsi="Trebuchet MS" w:cs="Times New Roman"/>
                <w:color w:val="000000"/>
                <w:sz w:val="21"/>
                <w:szCs w:val="21"/>
              </w:rPr>
              <w:t xml:space="preserve">ers at CVPR. Examples include a theoretical breakthrough with no experiments; an interesting solution to a new </w:t>
            </w:r>
            <w:r w:rsidRPr="0093401D">
              <w:rPr>
                <w:rFonts w:ascii="Trebuchet MS" w:eastAsia="Times New Roman" w:hAnsi="Trebuchet MS" w:cs="Times New Roman"/>
                <w:color w:val="000000"/>
                <w:sz w:val="21"/>
                <w:szCs w:val="21"/>
              </w:rPr>
              <w:lastRenderedPageBreak/>
              <w:t>problem; a novel solution to an existing problem with solid experiments; or an incremental paper that leads to dramatic improvements in performan</w:t>
            </w:r>
            <w:r w:rsidRPr="0093401D">
              <w:rPr>
                <w:rFonts w:ascii="Trebuchet MS" w:eastAsia="Times New Roman" w:hAnsi="Trebuchet MS" w:cs="Times New Roman"/>
                <w:color w:val="000000"/>
                <w:sz w:val="21"/>
                <w:szCs w:val="21"/>
              </w:rPr>
              <w:t xml:space="preserve">ce. </w:t>
            </w:r>
          </w:p>
          <w:p w:rsidR="0035591F" w:rsidRDefault="00EE087A" w:rsidP="002E62B7">
            <w:pPr>
              <w:pStyle w:val="ListParagraph"/>
              <w:numPr>
                <w:ilvl w:val="0"/>
                <w:numId w:val="9"/>
              </w:numPr>
              <w:spacing w:after="0" w:line="240" w:lineRule="auto"/>
              <w:rPr>
                <w:rFonts w:ascii="Trebuchet MS" w:eastAsia="Times New Roman" w:hAnsi="Trebuchet MS" w:cs="Times New Roman"/>
                <w:color w:val="000000"/>
                <w:sz w:val="21"/>
                <w:szCs w:val="21"/>
              </w:rPr>
            </w:pPr>
            <w:r w:rsidRPr="0093401D">
              <w:rPr>
                <w:rFonts w:ascii="Trebuchet MS" w:eastAsia="Times New Roman" w:hAnsi="Trebuchet MS" w:cs="Times New Roman"/>
                <w:b/>
                <w:bCs/>
                <w:color w:val="000000"/>
                <w:sz w:val="21"/>
                <w:szCs w:val="21"/>
              </w:rPr>
              <w:t xml:space="preserve">Oral/Poster: </w:t>
            </w:r>
            <w:r w:rsidR="002E62B7">
              <w:rPr>
                <w:rFonts w:ascii="Trebuchet MS" w:eastAsia="Times New Roman" w:hAnsi="Trebuchet MS" w:cs="Times New Roman"/>
                <w:color w:val="000000"/>
                <w:sz w:val="21"/>
                <w:szCs w:val="21"/>
              </w:rPr>
              <w:t>T</w:t>
            </w:r>
            <w:r w:rsidRPr="0093401D">
              <w:rPr>
                <w:rFonts w:ascii="Trebuchet MS" w:eastAsia="Times New Roman" w:hAnsi="Trebuchet MS" w:cs="Times New Roman"/>
                <w:color w:val="000000"/>
                <w:sz w:val="21"/>
                <w:szCs w:val="21"/>
              </w:rPr>
              <w:t xml:space="preserve">hese are very strong papers, which may have one weakness that makes you unsure as to whether they should be oral or poster. </w:t>
            </w:r>
          </w:p>
          <w:p w:rsidR="00445AAB" w:rsidRPr="0093401D" w:rsidRDefault="00EE087A" w:rsidP="002E62B7">
            <w:pPr>
              <w:pStyle w:val="ListParagraph"/>
              <w:numPr>
                <w:ilvl w:val="0"/>
                <w:numId w:val="9"/>
              </w:numPr>
              <w:spacing w:after="0" w:line="240" w:lineRule="auto"/>
              <w:rPr>
                <w:rFonts w:ascii="Trebuchet MS" w:eastAsia="Times New Roman" w:hAnsi="Trebuchet MS" w:cs="Times New Roman"/>
                <w:color w:val="000000"/>
                <w:sz w:val="21"/>
                <w:szCs w:val="21"/>
              </w:rPr>
            </w:pPr>
            <w:r w:rsidRPr="0035591F">
              <w:rPr>
                <w:rFonts w:ascii="Trebuchet MS" w:eastAsia="Times New Roman" w:hAnsi="Trebuchet MS" w:cs="Times New Roman"/>
                <w:b/>
                <w:bCs/>
                <w:color w:val="000000"/>
                <w:sz w:val="21"/>
                <w:szCs w:val="21"/>
              </w:rPr>
              <w:t>Poster:</w:t>
            </w:r>
            <w:r w:rsidRPr="0093401D">
              <w:rPr>
                <w:rFonts w:ascii="Trebuchet MS" w:eastAsia="Times New Roman" w:hAnsi="Trebuchet MS" w:cs="Times New Roman"/>
                <w:color w:val="000000"/>
                <w:sz w:val="21"/>
                <w:szCs w:val="21"/>
              </w:rPr>
              <w:t xml:space="preserve"> </w:t>
            </w:r>
            <w:r w:rsidR="002E62B7">
              <w:rPr>
                <w:rFonts w:ascii="Trebuchet MS" w:eastAsia="Times New Roman" w:hAnsi="Trebuchet MS" w:cs="Times New Roman"/>
                <w:color w:val="000000"/>
                <w:sz w:val="21"/>
                <w:szCs w:val="21"/>
              </w:rPr>
              <w:t>T</w:t>
            </w:r>
            <w:r w:rsidRPr="0093401D">
              <w:rPr>
                <w:rFonts w:ascii="Trebuchet MS" w:eastAsia="Times New Roman" w:hAnsi="Trebuchet MS" w:cs="Times New Roman"/>
                <w:color w:val="000000"/>
                <w:sz w:val="21"/>
                <w:szCs w:val="21"/>
              </w:rPr>
              <w:t xml:space="preserve">hese are strong papers, which have </w:t>
            </w:r>
            <w:r>
              <w:rPr>
                <w:rFonts w:ascii="Trebuchet MS" w:eastAsia="Times New Roman" w:hAnsi="Trebuchet MS" w:cs="Times New Roman"/>
                <w:color w:val="000000"/>
                <w:sz w:val="21"/>
                <w:szCs w:val="21"/>
              </w:rPr>
              <w:t xml:space="preserve">more than </w:t>
            </w:r>
            <w:r w:rsidRPr="0093401D">
              <w:rPr>
                <w:rFonts w:ascii="Trebuchet MS" w:eastAsia="Times New Roman" w:hAnsi="Trebuchet MS" w:cs="Times New Roman"/>
                <w:color w:val="000000"/>
                <w:sz w:val="21"/>
                <w:szCs w:val="21"/>
              </w:rPr>
              <w:t xml:space="preserve">one </w:t>
            </w:r>
            <w:r w:rsidRPr="0093401D">
              <w:rPr>
                <w:rFonts w:ascii="Trebuchet MS" w:eastAsia="Times New Roman" w:hAnsi="Trebuchet MS" w:cs="Times New Roman"/>
                <w:color w:val="000000"/>
                <w:sz w:val="21"/>
                <w:szCs w:val="21"/>
              </w:rPr>
              <w:t xml:space="preserve">weakness. For example, a well-written paper with solid experiments, but incremental; a paper on a well-studied problem with solid theory, but weak experiments; or a novel paper with good experiments, but poorly written. </w:t>
            </w:r>
          </w:p>
          <w:p w:rsidR="00D7579D" w:rsidRPr="00D7579D" w:rsidRDefault="00EE087A" w:rsidP="002E62B7">
            <w:pPr>
              <w:pStyle w:val="ListParagraph"/>
              <w:numPr>
                <w:ilvl w:val="0"/>
                <w:numId w:val="9"/>
              </w:numPr>
              <w:spacing w:after="0" w:line="240" w:lineRule="auto"/>
              <w:rPr>
                <w:rFonts w:ascii="Trebuchet MS" w:eastAsia="Times New Roman" w:hAnsi="Trebuchet MS" w:cs="Times New Roman"/>
                <w:color w:val="000000"/>
                <w:sz w:val="21"/>
                <w:szCs w:val="21"/>
              </w:rPr>
            </w:pPr>
            <w:r w:rsidRPr="0093401D">
              <w:rPr>
                <w:rFonts w:ascii="Trebuchet MS" w:eastAsia="Times New Roman" w:hAnsi="Trebuchet MS" w:cs="Times New Roman"/>
                <w:b/>
                <w:bCs/>
                <w:color w:val="000000"/>
                <w:sz w:val="21"/>
                <w:szCs w:val="21"/>
              </w:rPr>
              <w:t>Reject:</w:t>
            </w:r>
            <w:r w:rsidRPr="0093401D">
              <w:rPr>
                <w:rFonts w:ascii="Trebuchet MS" w:eastAsia="Times New Roman" w:hAnsi="Trebuchet MS" w:cs="Times New Roman"/>
                <w:color w:val="000000"/>
                <w:sz w:val="21"/>
                <w:szCs w:val="21"/>
              </w:rPr>
              <w:t xml:space="preserve"> </w:t>
            </w:r>
            <w:r w:rsidR="002E62B7">
              <w:rPr>
                <w:rFonts w:ascii="Trebuchet MS" w:eastAsia="Times New Roman" w:hAnsi="Trebuchet MS" w:cs="Times New Roman"/>
                <w:color w:val="000000"/>
                <w:sz w:val="21"/>
                <w:szCs w:val="21"/>
              </w:rPr>
              <w:t>T</w:t>
            </w:r>
            <w:r w:rsidRPr="0093401D">
              <w:rPr>
                <w:rFonts w:ascii="Trebuchet MS" w:eastAsia="Times New Roman" w:hAnsi="Trebuchet MS" w:cs="Times New Roman"/>
                <w:color w:val="000000"/>
                <w:sz w:val="21"/>
                <w:szCs w:val="21"/>
              </w:rPr>
              <w:t>hese are papers that have some promise, but they would be better off by being revised and resubmitted, or have a major flaw, or have been done before. Reject decisions will be reviewed by an AC.</w:t>
            </w:r>
          </w:p>
          <w:p w:rsidR="00445AAB" w:rsidRPr="00794896" w:rsidRDefault="00EE087A" w:rsidP="00445AAB">
            <w:pPr>
              <w:spacing w:after="0" w:line="240" w:lineRule="auto"/>
              <w:rPr>
                <w:rFonts w:ascii="Trebuchet MS" w:eastAsia="Times New Roman" w:hAnsi="Trebuchet MS" w:cs="Times New Roman"/>
                <w:color w:val="000000"/>
                <w:sz w:val="21"/>
                <w:szCs w:val="21"/>
              </w:rPr>
            </w:pPr>
          </w:p>
          <w:p w:rsidR="00445AAB" w:rsidRDefault="00EE087A" w:rsidP="00445AAB">
            <w:pPr>
              <w:spacing w:after="0" w:line="240" w:lineRule="auto"/>
              <w:rPr>
                <w:rFonts w:ascii="Trebuchet MS" w:eastAsia="Times New Roman" w:hAnsi="Trebuchet MS" w:cs="Times New Roman"/>
                <w:b/>
                <w:bCs/>
                <w:color w:val="000000"/>
                <w:sz w:val="21"/>
                <w:szCs w:val="21"/>
              </w:rPr>
            </w:pPr>
            <w:r w:rsidRPr="0093401D">
              <w:rPr>
                <w:rFonts w:ascii="Trebuchet MS" w:eastAsia="Times New Roman" w:hAnsi="Trebuchet MS" w:cs="Times New Roman"/>
                <w:b/>
                <w:bCs/>
                <w:color w:val="000000"/>
                <w:sz w:val="21"/>
                <w:szCs w:val="21"/>
              </w:rPr>
              <w:t>Final Consolidation Report</w:t>
            </w:r>
          </w:p>
          <w:p w:rsidR="00445AAB" w:rsidRDefault="00EE087A" w:rsidP="00445AAB">
            <w:pPr>
              <w:spacing w:after="0" w:line="240" w:lineRule="auto"/>
              <w:rPr>
                <w:rFonts w:ascii="Trebuchet MS" w:eastAsia="Times New Roman" w:hAnsi="Trebuchet MS" w:cs="Times New Roman"/>
                <w:b/>
                <w:bCs/>
                <w:color w:val="000000"/>
                <w:sz w:val="21"/>
                <w:szCs w:val="21"/>
              </w:rPr>
            </w:pPr>
          </w:p>
          <w:p w:rsidR="007E70CB" w:rsidRDefault="00EE087A" w:rsidP="007E70CB">
            <w:pPr>
              <w:spacing w:after="0" w:line="240" w:lineRule="auto"/>
              <w:rPr>
                <w:rFonts w:ascii="Trebuchet MS" w:eastAsia="Times New Roman" w:hAnsi="Trebuchet MS" w:cs="Times New Roman"/>
                <w:color w:val="000000"/>
                <w:sz w:val="21"/>
                <w:szCs w:val="21"/>
              </w:rPr>
            </w:pPr>
            <w:r w:rsidRPr="00794896">
              <w:rPr>
                <w:rFonts w:ascii="Trebuchet MS" w:eastAsia="Times New Roman" w:hAnsi="Trebuchet MS" w:cs="Times New Roman"/>
                <w:color w:val="000000"/>
                <w:sz w:val="21"/>
                <w:szCs w:val="21"/>
              </w:rPr>
              <w:t xml:space="preserve">Please summarize the decision </w:t>
            </w:r>
            <w:r w:rsidRPr="00794896">
              <w:rPr>
                <w:rFonts w:ascii="Trebuchet MS" w:eastAsia="Times New Roman" w:hAnsi="Trebuchet MS" w:cs="Times New Roman"/>
                <w:color w:val="000000"/>
                <w:sz w:val="21"/>
                <w:szCs w:val="21"/>
              </w:rPr>
              <w:t>process for the paper, including the reviews, rebuttal, discussions, and AC/panel recommendations. For example: “Initially, the paper received mixe</w:t>
            </w:r>
            <w:r>
              <w:rPr>
                <w:rFonts w:ascii="Trebuchet MS" w:eastAsia="Times New Roman" w:hAnsi="Trebuchet MS" w:cs="Times New Roman"/>
                <w:color w:val="000000"/>
                <w:sz w:val="21"/>
                <w:szCs w:val="21"/>
              </w:rPr>
              <w:t xml:space="preserve">d ratings: 2 weak rejects and 1 </w:t>
            </w:r>
            <w:r w:rsidRPr="00794896">
              <w:rPr>
                <w:rFonts w:ascii="Trebuchet MS" w:eastAsia="Times New Roman" w:hAnsi="Trebuchet MS" w:cs="Times New Roman"/>
                <w:color w:val="000000"/>
                <w:sz w:val="21"/>
                <w:szCs w:val="21"/>
              </w:rPr>
              <w:t>poster. The main critiques were that the proof of</w:t>
            </w:r>
            <w:r>
              <w:rPr>
                <w:rFonts w:ascii="Trebuchet MS" w:eastAsia="Times New Roman" w:hAnsi="Trebuchet MS" w:cs="Times New Roman"/>
                <w:color w:val="000000"/>
                <w:sz w:val="21"/>
                <w:szCs w:val="21"/>
              </w:rPr>
              <w:t xml:space="preserve"> Theorem 1 was unclear and t</w:t>
            </w:r>
            <w:r>
              <w:rPr>
                <w:rFonts w:ascii="Trebuchet MS" w:eastAsia="Times New Roman" w:hAnsi="Trebuchet MS" w:cs="Times New Roman"/>
                <w:color w:val="000000"/>
                <w:sz w:val="21"/>
                <w:szCs w:val="21"/>
              </w:rPr>
              <w:t xml:space="preserve">hat </w:t>
            </w:r>
            <w:r w:rsidRPr="00794896">
              <w:rPr>
                <w:rFonts w:ascii="Trebuchet MS" w:eastAsia="Times New Roman" w:hAnsi="Trebuchet MS" w:cs="Times New Roman"/>
                <w:color w:val="000000"/>
                <w:sz w:val="21"/>
                <w:szCs w:val="21"/>
              </w:rPr>
              <w:t>experimental comparison with [1] was missing. The authors’ rebuttal explained the proof of Theorem 1 in more detail and argued that comparison with [1] was inappropriate. During discussion, R2 was convinced that the experiments were sufficient and upgr</w:t>
            </w:r>
            <w:r w:rsidRPr="00794896">
              <w:rPr>
                <w:rFonts w:ascii="Trebuchet MS" w:eastAsia="Times New Roman" w:hAnsi="Trebuchet MS" w:cs="Times New Roman"/>
                <w:color w:val="000000"/>
                <w:sz w:val="21"/>
                <w:szCs w:val="21"/>
              </w:rPr>
              <w:t>aded the rating to poster. However, R3 was still unsatisfied with the proof of Theorem 1. The AC agreed that the proof of Theorem 1 is unconvincing, found it essential for the method’s correctness, and recommended rejection in spite of the 2 poster recomme</w:t>
            </w:r>
            <w:r w:rsidRPr="00794896">
              <w:rPr>
                <w:rFonts w:ascii="Trebuchet MS" w:eastAsia="Times New Roman" w:hAnsi="Trebuchet MS" w:cs="Times New Roman"/>
                <w:color w:val="000000"/>
                <w:sz w:val="21"/>
                <w:szCs w:val="21"/>
              </w:rPr>
              <w:t>ndations. The secondary AC recommended that the paper be discussed at the AC meeting. The AC panel discussed the paper extensively and agreed that the proof of Theorem 1 is essential.</w:t>
            </w:r>
            <w:r>
              <w:rPr>
                <w:rFonts w:ascii="Verdana" w:hAnsi="Verdana" w:cs="Verdana"/>
                <w:bCs/>
                <w:sz w:val="20"/>
                <w:szCs w:val="26"/>
              </w:rPr>
              <w:t xml:space="preserve"> Therefore, the panel recommends that the paper be rejected.</w:t>
            </w:r>
            <w:r>
              <w:rPr>
                <w:rFonts w:ascii="Verdana" w:hAnsi="Verdana" w:cs="Verdana"/>
                <w:bCs/>
                <w:sz w:val="20"/>
                <w:szCs w:val="26"/>
              </w:rPr>
              <w:t>”</w:t>
            </w:r>
          </w:p>
          <w:p w:rsidR="00825C01" w:rsidRDefault="00A27351" w:rsidP="00805145">
            <w:pPr>
              <w:spacing w:after="0" w:line="240" w:lineRule="auto"/>
              <w:rPr>
                <w:ins w:id="0" w:author="Ronen Basri" w:date="2013-10-17T18:00:00Z"/>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br/>
            </w:r>
            <w:r w:rsidR="00EE087A">
              <w:rPr>
                <w:rFonts w:ascii="Trebuchet MS" w:eastAsia="Times New Roman" w:hAnsi="Trebuchet MS" w:cs="Times New Roman"/>
                <w:b/>
                <w:bCs/>
                <w:color w:val="000000"/>
                <w:sz w:val="26"/>
                <w:szCs w:val="26"/>
                <w:u w:val="single"/>
              </w:rPr>
              <w:t>Detailed</w:t>
            </w:r>
            <w:r w:rsidR="00EE087A">
              <w:rPr>
                <w:rFonts w:ascii="Trebuchet MS" w:eastAsia="Times New Roman" w:hAnsi="Trebuchet MS" w:cs="Times New Roman"/>
                <w:b/>
                <w:bCs/>
                <w:color w:val="000000"/>
                <w:sz w:val="26"/>
                <w:szCs w:val="26"/>
                <w:u w:val="single"/>
              </w:rPr>
              <w:t xml:space="preserve"> </w:t>
            </w:r>
            <w:r w:rsidRPr="00A27351">
              <w:rPr>
                <w:rFonts w:ascii="Trebuchet MS" w:eastAsia="Times New Roman" w:hAnsi="Trebuchet MS" w:cs="Times New Roman"/>
                <w:b/>
                <w:bCs/>
                <w:color w:val="000000"/>
                <w:sz w:val="26"/>
                <w:szCs w:val="26"/>
                <w:u w:val="single"/>
              </w:rPr>
              <w:t>Area Chair Instructions</w:t>
            </w:r>
            <w:r w:rsidRPr="00A27351">
              <w:rPr>
                <w:rFonts w:ascii="Trebuchet MS" w:eastAsia="Times New Roman" w:hAnsi="Trebuchet MS" w:cs="Times New Roman"/>
                <w:color w:val="000000"/>
                <w:sz w:val="21"/>
                <w:szCs w:val="21"/>
              </w:rPr>
              <w:t>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t xml:space="preserve">During the reviewing </w:t>
            </w:r>
            <w:r w:rsidR="00EE087A" w:rsidRPr="00A27351">
              <w:rPr>
                <w:rFonts w:ascii="Trebuchet MS" w:eastAsia="Times New Roman" w:hAnsi="Trebuchet MS" w:cs="Times New Roman"/>
                <w:color w:val="000000"/>
                <w:sz w:val="21"/>
                <w:szCs w:val="21"/>
              </w:rPr>
              <w:t>phase</w:t>
            </w:r>
            <w:r w:rsidRPr="00A27351">
              <w:rPr>
                <w:rFonts w:ascii="Trebuchet MS" w:eastAsia="Times New Roman" w:hAnsi="Trebuchet MS" w:cs="Times New Roman"/>
                <w:color w:val="000000"/>
                <w:sz w:val="21"/>
                <w:szCs w:val="21"/>
              </w:rPr>
              <w:t xml:space="preserve"> please periodically log in to the </w:t>
            </w:r>
            <w:hyperlink r:id="rId5" w:tgtFrame="_blank" w:history="1">
              <w:r w:rsidRPr="00A27351">
                <w:rPr>
                  <w:rFonts w:ascii="Trebuchet MS" w:eastAsia="Times New Roman" w:hAnsi="Trebuchet MS" w:cs="Times New Roman"/>
                  <w:color w:val="3333FF"/>
                  <w:sz w:val="21"/>
                  <w:szCs w:val="21"/>
                  <w:u w:val="single"/>
                </w:rPr>
                <w:t>CMT site</w:t>
              </w:r>
            </w:hyperlink>
            <w:r w:rsidRPr="00A27351">
              <w:rPr>
                <w:rFonts w:ascii="Trebuchet MS" w:eastAsia="Times New Roman" w:hAnsi="Trebuchet MS" w:cs="Times New Roman"/>
                <w:color w:val="000000"/>
                <w:sz w:val="21"/>
                <w:szCs w:val="21"/>
              </w:rPr>
              <w:t> and monitor the review progress.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b/>
                <w:bCs/>
                <w:color w:val="000000"/>
                <w:sz w:val="21"/>
                <w:szCs w:val="21"/>
              </w:rPr>
              <w:t>Phase 1 - Assigning Reviewers</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r>
            <w:r w:rsidR="00EE087A" w:rsidRPr="00FB2043">
              <w:rPr>
                <w:rFonts w:ascii="Trebuchet MS" w:eastAsia="Times New Roman" w:hAnsi="Trebuchet MS" w:cs="Times New Roman"/>
                <w:color w:val="000000"/>
                <w:sz w:val="21"/>
                <w:szCs w:val="21"/>
              </w:rPr>
              <w:t xml:space="preserve">1) Reviewer </w:t>
            </w:r>
            <w:r w:rsidR="00EE087A" w:rsidRPr="00FB2043">
              <w:rPr>
                <w:rFonts w:ascii="Trebuchet MS" w:eastAsia="Times New Roman" w:hAnsi="Trebuchet MS" w:cs="Times New Roman"/>
                <w:color w:val="000000"/>
                <w:sz w:val="21"/>
                <w:szCs w:val="21"/>
              </w:rPr>
              <w:t>Assignment: Submitted papers will be assigned to ACs around November 15, 2013. Each AC will receive between 30 and 35 papers.</w:t>
            </w:r>
            <w:r w:rsidR="00EE087A">
              <w:rPr>
                <w:rFonts w:ascii="Trebuchet MS" w:eastAsia="Times New Roman" w:hAnsi="Trebuchet MS" w:cs="Times New Roman"/>
                <w:color w:val="000000"/>
                <w:sz w:val="21"/>
                <w:szCs w:val="21"/>
              </w:rPr>
              <w:t xml:space="preserve"> </w:t>
            </w:r>
            <w:r w:rsidR="00EE087A" w:rsidRPr="00A27351">
              <w:rPr>
                <w:rFonts w:ascii="Trebuchet MS" w:eastAsia="Times New Roman" w:hAnsi="Trebuchet MS" w:cs="Times New Roman"/>
                <w:color w:val="000000"/>
                <w:sz w:val="21"/>
                <w:szCs w:val="21"/>
              </w:rPr>
              <w:t>Papers</w:t>
            </w:r>
            <w:r w:rsidR="00EE087A">
              <w:rPr>
                <w:rFonts w:ascii="Trebuchet MS" w:eastAsia="Times New Roman" w:hAnsi="Trebuchet MS" w:cs="Times New Roman"/>
                <w:color w:val="000000"/>
                <w:sz w:val="21"/>
                <w:szCs w:val="21"/>
              </w:rPr>
              <w:t xml:space="preserve"> will be</w:t>
            </w:r>
            <w:r w:rsidR="00EE087A" w:rsidRPr="00A27351">
              <w:rPr>
                <w:rFonts w:ascii="Trebuchet MS" w:eastAsia="Times New Roman" w:hAnsi="Trebuchet MS" w:cs="Times New Roman"/>
                <w:color w:val="000000"/>
                <w:sz w:val="21"/>
                <w:szCs w:val="21"/>
              </w:rPr>
              <w:t xml:space="preserve"> </w:t>
            </w:r>
            <w:r w:rsidRPr="00A27351">
              <w:rPr>
                <w:rFonts w:ascii="Trebuchet MS" w:eastAsia="Times New Roman" w:hAnsi="Trebuchet MS" w:cs="Times New Roman"/>
                <w:color w:val="000000"/>
                <w:sz w:val="21"/>
                <w:szCs w:val="21"/>
              </w:rPr>
              <w:t>assign</w:t>
            </w:r>
            <w:r w:rsidR="00EE087A">
              <w:rPr>
                <w:rFonts w:ascii="Trebuchet MS" w:eastAsia="Times New Roman" w:hAnsi="Trebuchet MS" w:cs="Times New Roman"/>
                <w:color w:val="000000"/>
                <w:sz w:val="21"/>
                <w:szCs w:val="21"/>
              </w:rPr>
              <w:t>ed</w:t>
            </w:r>
            <w:r w:rsidRPr="00A27351">
              <w:rPr>
                <w:rFonts w:ascii="Trebuchet MS" w:eastAsia="Times New Roman" w:hAnsi="Trebuchet MS" w:cs="Times New Roman"/>
                <w:color w:val="000000"/>
                <w:sz w:val="21"/>
                <w:szCs w:val="21"/>
              </w:rPr>
              <w:t xml:space="preserve"> to you based on (a) papers from authors not in conflict with you (see conflict of interest in the </w:t>
            </w:r>
            <w:hyperlink r:id="rId6" w:anchor="conflict" w:history="1">
              <w:r w:rsidRPr="00A27351">
                <w:rPr>
                  <w:rFonts w:ascii="Trebuchet MS" w:eastAsia="Times New Roman" w:hAnsi="Trebuchet MS" w:cs="Times New Roman"/>
                  <w:color w:val="3333FF"/>
                  <w:sz w:val="21"/>
                  <w:szCs w:val="21"/>
                  <w:u w:val="single"/>
                </w:rPr>
                <w:t>Reviewer Instructions</w:t>
              </w:r>
            </w:hyperlink>
            <w:r w:rsidRPr="00A27351">
              <w:rPr>
                <w:rFonts w:ascii="Trebuchet MS" w:eastAsia="Times New Roman" w:hAnsi="Trebuchet MS" w:cs="Times New Roman"/>
                <w:color w:val="000000"/>
                <w:sz w:val="21"/>
                <w:szCs w:val="21"/>
              </w:rPr>
              <w:t xml:space="preserve">), (b) </w:t>
            </w:r>
            <w:r w:rsidR="00EE087A">
              <w:rPr>
                <w:rFonts w:ascii="Trebuchet MS" w:eastAsia="Times New Roman" w:hAnsi="Trebuchet MS" w:cs="Times New Roman"/>
                <w:color w:val="000000"/>
                <w:sz w:val="21"/>
                <w:szCs w:val="21"/>
              </w:rPr>
              <w:t>results from the “Toronto”</w:t>
            </w:r>
            <w:r w:rsidR="00EE087A" w:rsidRPr="00A27351">
              <w:rPr>
                <w:rFonts w:ascii="Trebuchet MS" w:eastAsia="Times New Roman" w:hAnsi="Trebuchet MS" w:cs="Times New Roman"/>
                <w:color w:val="000000"/>
                <w:sz w:val="21"/>
                <w:szCs w:val="21"/>
              </w:rPr>
              <w:t xml:space="preserve"> document matching system</w:t>
            </w:r>
            <w:r w:rsidR="00EE087A">
              <w:rPr>
                <w:rFonts w:ascii="Trebuchet MS" w:eastAsia="Times New Roman" w:hAnsi="Trebuchet MS" w:cs="Times New Roman"/>
                <w:color w:val="000000"/>
                <w:sz w:val="21"/>
                <w:szCs w:val="21"/>
              </w:rPr>
              <w:t>,</w:t>
            </w:r>
            <w:r w:rsidR="00EE087A" w:rsidRPr="00A27351">
              <w:rPr>
                <w:rFonts w:ascii="Trebuchet MS" w:eastAsia="Times New Roman" w:hAnsi="Trebuchet MS" w:cs="Times New Roman"/>
                <w:color w:val="000000"/>
                <w:sz w:val="21"/>
                <w:szCs w:val="21"/>
              </w:rPr>
              <w:t xml:space="preserve"> (c)</w:t>
            </w:r>
            <w:r w:rsidR="00EE087A">
              <w:rPr>
                <w:rFonts w:ascii="Trebuchet MS" w:eastAsia="Times New Roman" w:hAnsi="Trebuchet MS" w:cs="Times New Roman"/>
                <w:color w:val="000000"/>
                <w:sz w:val="21"/>
                <w:szCs w:val="21"/>
              </w:rPr>
              <w:t xml:space="preserve"> </w:t>
            </w:r>
            <w:r w:rsidRPr="00A27351">
              <w:rPr>
                <w:rFonts w:ascii="Trebuchet MS" w:eastAsia="Times New Roman" w:hAnsi="Trebuchet MS" w:cs="Times New Roman"/>
                <w:color w:val="000000"/>
                <w:sz w:val="21"/>
                <w:szCs w:val="21"/>
              </w:rPr>
              <w:t>subject areas you chose when you registered on the review site,</w:t>
            </w:r>
            <w:r w:rsidR="00EE087A">
              <w:rPr>
                <w:rFonts w:ascii="Trebuchet MS" w:eastAsia="Times New Roman" w:hAnsi="Trebuchet MS" w:cs="Times New Roman"/>
                <w:color w:val="000000"/>
                <w:sz w:val="21"/>
                <w:szCs w:val="21"/>
              </w:rPr>
              <w:t xml:space="preserve"> and (d) requests by the au</w:t>
            </w:r>
            <w:r w:rsidR="00EE087A">
              <w:rPr>
                <w:rFonts w:ascii="Trebuchet MS" w:eastAsia="Times New Roman" w:hAnsi="Trebuchet MS" w:cs="Times New Roman"/>
                <w:color w:val="000000"/>
                <w:sz w:val="21"/>
                <w:szCs w:val="21"/>
              </w:rPr>
              <w:t>thors</w:t>
            </w:r>
            <w:r w:rsidRPr="00A27351">
              <w:rPr>
                <w:rFonts w:ascii="Trebuchet MS" w:eastAsia="Times New Roman" w:hAnsi="Trebuchet MS" w:cs="Times New Roman"/>
                <w:color w:val="000000"/>
                <w:sz w:val="21"/>
                <w:szCs w:val="21"/>
              </w:rPr>
              <w:t xml:space="preserve">. As </w:t>
            </w:r>
            <w:r w:rsidR="00EE087A">
              <w:rPr>
                <w:rFonts w:ascii="Trebuchet MS" w:eastAsia="Times New Roman" w:hAnsi="Trebuchet MS" w:cs="Times New Roman"/>
                <w:color w:val="000000"/>
                <w:sz w:val="21"/>
                <w:szCs w:val="21"/>
              </w:rPr>
              <w:t xml:space="preserve">it </w:t>
            </w:r>
            <w:r w:rsidRPr="00A27351">
              <w:rPr>
                <w:rFonts w:ascii="Trebuchet MS" w:eastAsia="Times New Roman" w:hAnsi="Trebuchet MS" w:cs="Times New Roman"/>
                <w:color w:val="000000"/>
                <w:sz w:val="21"/>
                <w:szCs w:val="21"/>
              </w:rPr>
              <w:t>can be imagined, this will </w:t>
            </w:r>
            <w:r w:rsidRPr="00A27351">
              <w:rPr>
                <w:rFonts w:ascii="Trebuchet MS" w:eastAsia="Times New Roman" w:hAnsi="Trebuchet MS" w:cs="Times New Roman"/>
                <w:b/>
                <w:bCs/>
                <w:color w:val="000000"/>
                <w:sz w:val="21"/>
                <w:szCs w:val="21"/>
              </w:rPr>
              <w:t>not</w:t>
            </w:r>
            <w:r w:rsidRPr="00A27351">
              <w:rPr>
                <w:rFonts w:ascii="Trebuchet MS" w:eastAsia="Times New Roman" w:hAnsi="Trebuchet MS" w:cs="Times New Roman"/>
                <w:color w:val="000000"/>
                <w:sz w:val="21"/>
                <w:szCs w:val="21"/>
              </w:rPr>
              <w:t> be perfect as sometimes the Program Chairs have to do some load-balancing. Area Chairs should look through all the papers assigned to them and ensure that they are (1) not conflicted and (2) are knowledgeable in the subject area.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t>For each paper you are assigned you must initially </w:t>
            </w:r>
            <w:r w:rsidRPr="00A27351">
              <w:rPr>
                <w:rFonts w:ascii="Trebuchet MS" w:eastAsia="Times New Roman" w:hAnsi="Trebuchet MS" w:cs="Times New Roman"/>
                <w:b/>
                <w:bCs/>
                <w:color w:val="000000"/>
                <w:sz w:val="21"/>
                <w:szCs w:val="21"/>
              </w:rPr>
              <w:t xml:space="preserve">select </w:t>
            </w:r>
            <w:r w:rsidR="00EE087A">
              <w:rPr>
                <w:rFonts w:ascii="Trebuchet MS" w:eastAsia="Times New Roman" w:hAnsi="Trebuchet MS" w:cs="Times New Roman"/>
                <w:b/>
                <w:bCs/>
                <w:color w:val="000000"/>
                <w:sz w:val="21"/>
                <w:szCs w:val="21"/>
              </w:rPr>
              <w:t>7</w:t>
            </w:r>
            <w:r w:rsidRPr="00A27351">
              <w:rPr>
                <w:rFonts w:ascii="Trebuchet MS" w:eastAsia="Times New Roman" w:hAnsi="Trebuchet MS" w:cs="Times New Roman"/>
                <w:b/>
                <w:bCs/>
                <w:color w:val="000000"/>
                <w:sz w:val="21"/>
                <w:szCs w:val="21"/>
              </w:rPr>
              <w:t xml:space="preserve"> or more candidate reviewers during the reviewer assignment step</w:t>
            </w:r>
            <w:r w:rsidRPr="00A27351">
              <w:rPr>
                <w:rFonts w:ascii="Trebuchet MS" w:eastAsia="Times New Roman" w:hAnsi="Trebuchet MS" w:cs="Times New Roman"/>
                <w:color w:val="000000"/>
                <w:sz w:val="21"/>
                <w:szCs w:val="21"/>
              </w:rPr>
              <w:t xml:space="preserve">. </w:t>
            </w:r>
            <w:r w:rsidR="00EE087A" w:rsidRPr="006F0518">
              <w:rPr>
                <w:rFonts w:ascii="Trebuchet MS" w:eastAsia="Times New Roman" w:hAnsi="Trebuchet MS" w:cs="Times New Roman"/>
                <w:color w:val="000000"/>
                <w:sz w:val="21"/>
                <w:szCs w:val="21"/>
              </w:rPr>
              <w:t>November 15, 2013. You will</w:t>
            </w:r>
            <w:r w:rsidR="00EE087A">
              <w:rPr>
                <w:rFonts w:ascii="Trebuchet MS" w:eastAsia="Times New Roman" w:hAnsi="Trebuchet MS" w:cs="Times New Roman"/>
                <w:color w:val="000000"/>
                <w:sz w:val="21"/>
                <w:szCs w:val="21"/>
              </w:rPr>
              <w:t xml:space="preserve"> </w:t>
            </w:r>
            <w:r w:rsidR="00EE087A" w:rsidRPr="006F0518">
              <w:rPr>
                <w:rFonts w:ascii="Trebuchet MS" w:eastAsia="Times New Roman" w:hAnsi="Trebuchet MS" w:cs="Times New Roman"/>
                <w:color w:val="000000"/>
                <w:sz w:val="21"/>
                <w:szCs w:val="21"/>
              </w:rPr>
              <w:t xml:space="preserve">have until November </w:t>
            </w:r>
            <w:r w:rsidR="00EE087A" w:rsidRPr="006F0518">
              <w:rPr>
                <w:rFonts w:ascii="Trebuchet MS" w:eastAsia="Times New Roman" w:hAnsi="Trebuchet MS" w:cs="Times New Roman"/>
                <w:color w:val="000000"/>
                <w:sz w:val="21"/>
                <w:szCs w:val="21"/>
              </w:rPr>
              <w:t>2</w:t>
            </w:r>
            <w:r w:rsidR="00EE087A">
              <w:rPr>
                <w:rFonts w:ascii="Trebuchet MS" w:eastAsia="Times New Roman" w:hAnsi="Trebuchet MS" w:cs="Times New Roman"/>
                <w:color w:val="000000"/>
                <w:sz w:val="21"/>
                <w:szCs w:val="21"/>
              </w:rPr>
              <w:t>4</w:t>
            </w:r>
            <w:r w:rsidR="00EE087A" w:rsidRPr="006F0518">
              <w:rPr>
                <w:rFonts w:ascii="Trebuchet MS" w:eastAsia="Times New Roman" w:hAnsi="Trebuchet MS" w:cs="Times New Roman"/>
                <w:color w:val="000000"/>
                <w:sz w:val="21"/>
                <w:szCs w:val="21"/>
              </w:rPr>
              <w:t xml:space="preserve"> </w:t>
            </w:r>
            <w:r w:rsidR="00EE087A" w:rsidRPr="006F0518">
              <w:rPr>
                <w:rFonts w:ascii="Trebuchet MS" w:eastAsia="Times New Roman" w:hAnsi="Trebuchet MS" w:cs="Times New Roman"/>
                <w:color w:val="000000"/>
                <w:sz w:val="21"/>
                <w:szCs w:val="21"/>
              </w:rPr>
              <w:t>to suggest reviewers. The CMT system</w:t>
            </w:r>
            <w:r w:rsidRPr="00A27351">
              <w:rPr>
                <w:rFonts w:ascii="Trebuchet MS" w:eastAsia="Times New Roman" w:hAnsi="Trebuchet MS" w:cs="Times New Roman"/>
                <w:color w:val="000000"/>
                <w:sz w:val="21"/>
                <w:szCs w:val="21"/>
              </w:rPr>
              <w:t xml:space="preserve"> will then select 3 from each candidate list, subject to necessary constraints on reviewer load. If it is not able to assign 3 from your list, it will assign fewer than 3, and you will be required to iterate again suggesting additional reviewers. </w:t>
            </w:r>
            <w:r w:rsidRPr="00A27351">
              <w:rPr>
                <w:rFonts w:ascii="Trebuchet MS" w:eastAsia="Times New Roman" w:hAnsi="Trebuchet MS" w:cs="Times New Roman"/>
                <w:b/>
                <w:bCs/>
                <w:color w:val="000000"/>
                <w:sz w:val="21"/>
                <w:szCs w:val="21"/>
              </w:rPr>
              <w:t>Several iterations may be necessary if you only suggest the minimal number of candidate reviewers, and those will occur in a relatively short cycle (24 or 48 hours)</w:t>
            </w:r>
            <w:r w:rsidRPr="00A27351">
              <w:rPr>
                <w:rFonts w:ascii="Trebuchet MS" w:eastAsia="Times New Roman" w:hAnsi="Trebuchet MS" w:cs="Times New Roman"/>
                <w:color w:val="000000"/>
                <w:sz w:val="21"/>
                <w:szCs w:val="21"/>
              </w:rPr>
              <w:t xml:space="preserve">. If you plan to only assign the minimal number of reviewers, please expect to be available on short notice to add a few more to the papers which are not satisfied on the first round. If you will be unavailable for several days, it is better </w:t>
            </w:r>
            <w:r w:rsidRPr="00A27351">
              <w:rPr>
                <w:rFonts w:ascii="Trebuchet MS" w:eastAsia="Times New Roman" w:hAnsi="Trebuchet MS" w:cs="Times New Roman"/>
                <w:color w:val="000000"/>
                <w:sz w:val="21"/>
                <w:szCs w:val="21"/>
              </w:rPr>
              <w:lastRenderedPageBreak/>
              <w:t>to assign 10 or more candidate reviewers. </w:t>
            </w:r>
            <w:r w:rsidRPr="00A27351">
              <w:rPr>
                <w:rFonts w:ascii="Trebuchet MS" w:eastAsia="Times New Roman" w:hAnsi="Trebuchet MS" w:cs="Times New Roman"/>
                <w:b/>
                <w:bCs/>
                <w:color w:val="000000"/>
                <w:sz w:val="21"/>
                <w:szCs w:val="21"/>
              </w:rPr>
              <w:t>Please assign as many candidate reviewers as possible to each paper, as long as you are comfortable getting any subset of 3 actually assigned</w:t>
            </w:r>
            <w:r w:rsidRPr="00A27351">
              <w:rPr>
                <w:rFonts w:ascii="Trebuchet MS" w:eastAsia="Times New Roman" w:hAnsi="Trebuchet MS" w:cs="Times New Roman"/>
                <w:color w:val="000000"/>
                <w:sz w:val="21"/>
                <w:szCs w:val="21"/>
              </w:rPr>
              <w:t>. You must assign at least</w:t>
            </w:r>
            <w:r w:rsidR="00EE087A">
              <w:rPr>
                <w:rFonts w:ascii="Trebuchet MS" w:eastAsia="Times New Roman" w:hAnsi="Trebuchet MS" w:cs="Times New Roman"/>
                <w:color w:val="000000"/>
                <w:sz w:val="21"/>
                <w:szCs w:val="21"/>
              </w:rPr>
              <w:t xml:space="preserve"> </w:t>
            </w:r>
            <w:r w:rsidR="00EE087A">
              <w:rPr>
                <w:rFonts w:ascii="Trebuchet MS" w:eastAsia="Times New Roman" w:hAnsi="Trebuchet MS" w:cs="Times New Roman"/>
                <w:color w:val="000000"/>
                <w:sz w:val="21"/>
                <w:szCs w:val="21"/>
              </w:rPr>
              <w:t>7</w:t>
            </w:r>
            <w:r w:rsidRPr="00A27351">
              <w:rPr>
                <w:rFonts w:ascii="Trebuchet MS" w:eastAsia="Times New Roman" w:hAnsi="Trebuchet MS" w:cs="Times New Roman"/>
                <w:color w:val="000000"/>
                <w:sz w:val="21"/>
                <w:szCs w:val="21"/>
              </w:rPr>
              <w:t xml:space="preserve">, and the more you assign, the greater the chances you will not be required to suggest additional reviewer names for that paper. </w:t>
            </w:r>
            <w:r w:rsidR="00EE087A">
              <w:rPr>
                <w:rFonts w:ascii="Trebuchet MS" w:eastAsia="Times New Roman" w:hAnsi="Trebuchet MS" w:cs="Times New Roman"/>
                <w:color w:val="000000"/>
                <w:sz w:val="21"/>
                <w:szCs w:val="21"/>
              </w:rPr>
              <w:t xml:space="preserve">To the extent possible the CMT system will only assign papers to reviewers you suggest. </w:t>
            </w:r>
            <w:r w:rsidRPr="00A27351">
              <w:rPr>
                <w:rFonts w:ascii="Trebuchet MS" w:eastAsia="Times New Roman" w:hAnsi="Trebuchet MS" w:cs="Times New Roman"/>
                <w:color w:val="000000"/>
                <w:sz w:val="21"/>
                <w:szCs w:val="21"/>
              </w:rPr>
              <w:t>While CMT will not automatically do so, the program chairs may personally assign reviewers based on preference keyword match or any other scheme necessary to papers of ACs who do not respond in a timely manner.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t>Here are some suggestions on how to proceed. It can take anywhere from 4-</w:t>
            </w:r>
            <w:r w:rsidR="00805145">
              <w:rPr>
                <w:rFonts w:ascii="Trebuchet MS" w:eastAsia="Times New Roman" w:hAnsi="Trebuchet MS" w:cs="Times New Roman"/>
                <w:color w:val="000000"/>
                <w:sz w:val="21"/>
                <w:szCs w:val="21"/>
              </w:rPr>
              <w:t>8</w:t>
            </w:r>
            <w:r w:rsidRPr="00A27351">
              <w:rPr>
                <w:rFonts w:ascii="Trebuchet MS" w:eastAsia="Times New Roman" w:hAnsi="Trebuchet MS" w:cs="Times New Roman"/>
                <w:color w:val="000000"/>
                <w:sz w:val="21"/>
                <w:szCs w:val="21"/>
              </w:rPr>
              <w:t xml:space="preserve"> minutes</w:t>
            </w:r>
            <w:r w:rsidR="007F1AFF">
              <w:rPr>
                <w:rFonts w:ascii="Trebuchet MS" w:eastAsia="Times New Roman" w:hAnsi="Trebuchet MS" w:cs="Times New Roman"/>
                <w:color w:val="000000"/>
                <w:sz w:val="21"/>
                <w:szCs w:val="21"/>
              </w:rPr>
              <w:t xml:space="preserve"> for</w:t>
            </w:r>
            <w:r w:rsidRPr="00A27351">
              <w:rPr>
                <w:rFonts w:ascii="Trebuchet MS" w:eastAsia="Times New Roman" w:hAnsi="Trebuchet MS" w:cs="Times New Roman"/>
                <w:color w:val="000000"/>
                <w:sz w:val="21"/>
                <w:szCs w:val="21"/>
              </w:rPr>
              <w:t xml:space="preserve"> a paper </w:t>
            </w:r>
            <w:r w:rsidR="007F1AFF">
              <w:rPr>
                <w:rFonts w:ascii="Trebuchet MS" w:eastAsia="Times New Roman" w:hAnsi="Trebuchet MS" w:cs="Times New Roman"/>
                <w:color w:val="000000"/>
                <w:sz w:val="21"/>
                <w:szCs w:val="21"/>
              </w:rPr>
              <w:t xml:space="preserve">to </w:t>
            </w:r>
            <w:r w:rsidRPr="00A27351">
              <w:rPr>
                <w:rFonts w:ascii="Trebuchet MS" w:eastAsia="Times New Roman" w:hAnsi="Trebuchet MS" w:cs="Times New Roman"/>
                <w:color w:val="000000"/>
                <w:sz w:val="21"/>
                <w:szCs w:val="21"/>
              </w:rPr>
              <w:t>do this, if you look at the paper and other info to help make a decision. Considering a load of 3</w:t>
            </w:r>
            <w:r w:rsidR="00EE087A">
              <w:rPr>
                <w:rFonts w:ascii="Trebuchet MS" w:eastAsia="Times New Roman" w:hAnsi="Trebuchet MS" w:cs="Times New Roman"/>
                <w:color w:val="000000"/>
                <w:sz w:val="21"/>
                <w:szCs w:val="21"/>
              </w:rPr>
              <w:t>0</w:t>
            </w:r>
            <w:r w:rsidRPr="00A27351">
              <w:rPr>
                <w:rFonts w:ascii="Trebuchet MS" w:eastAsia="Times New Roman" w:hAnsi="Trebuchet MS" w:cs="Times New Roman"/>
                <w:color w:val="000000"/>
                <w:sz w:val="21"/>
                <w:szCs w:val="21"/>
              </w:rPr>
              <w:t xml:space="preserve"> papers, you can see </w:t>
            </w:r>
            <w:r w:rsidR="00805145">
              <w:rPr>
                <w:rFonts w:ascii="Trebuchet MS" w:eastAsia="Times New Roman" w:hAnsi="Trebuchet MS" w:cs="Times New Roman"/>
                <w:color w:val="000000"/>
                <w:sz w:val="21"/>
                <w:szCs w:val="21"/>
              </w:rPr>
              <w:t>how</w:t>
            </w:r>
            <w:r w:rsidRPr="00A27351">
              <w:rPr>
                <w:rFonts w:ascii="Trebuchet MS" w:eastAsia="Times New Roman" w:hAnsi="Trebuchet MS" w:cs="Times New Roman"/>
                <w:color w:val="000000"/>
                <w:sz w:val="21"/>
                <w:szCs w:val="21"/>
              </w:rPr>
              <w:t xml:space="preserve"> this may </w:t>
            </w:r>
            <w:r w:rsidR="00805145">
              <w:rPr>
                <w:rFonts w:ascii="Trebuchet MS" w:eastAsia="Times New Roman" w:hAnsi="Trebuchet MS" w:cs="Times New Roman"/>
                <w:color w:val="000000"/>
                <w:sz w:val="21"/>
                <w:szCs w:val="21"/>
              </w:rPr>
              <w:t>add up quickly</w:t>
            </w:r>
            <w:r w:rsidRPr="00A27351">
              <w:rPr>
                <w:rFonts w:ascii="Trebuchet MS" w:eastAsia="Times New Roman" w:hAnsi="Trebuchet MS" w:cs="Times New Roman"/>
                <w:color w:val="000000"/>
                <w:sz w:val="21"/>
                <w:szCs w:val="21"/>
              </w:rPr>
              <w:t>.</w:t>
            </w:r>
          </w:p>
          <w:p w:rsidR="00A27351" w:rsidRPr="00A27351" w:rsidDel="00825C01" w:rsidRDefault="00A27351" w:rsidP="00AE1995">
            <w:pPr>
              <w:spacing w:after="0" w:line="240" w:lineRule="auto"/>
              <w:rPr>
                <w:del w:id="1" w:author="Ronen Basri" w:date="2013-10-17T18:00:00Z"/>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 xml:space="preserve"> </w:t>
            </w:r>
          </w:p>
          <w:p w:rsidR="00A27351" w:rsidRPr="00A27351" w:rsidRDefault="00A27351" w:rsidP="00825C01">
            <w:pPr>
              <w:spacing w:after="0"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 xml:space="preserve">You have been chosen as an Area Chair because of your specific expertise in certain areas of </w:t>
            </w:r>
            <w:r w:rsidR="00EE087A">
              <w:rPr>
                <w:rFonts w:ascii="Trebuchet MS" w:eastAsia="Times New Roman" w:hAnsi="Trebuchet MS" w:cs="Times New Roman"/>
                <w:color w:val="000000"/>
                <w:sz w:val="21"/>
                <w:szCs w:val="21"/>
              </w:rPr>
              <w:t xml:space="preserve">computer </w:t>
            </w:r>
            <w:r w:rsidRPr="00A27351">
              <w:rPr>
                <w:rFonts w:ascii="Trebuchet MS" w:eastAsia="Times New Roman" w:hAnsi="Trebuchet MS" w:cs="Times New Roman"/>
                <w:color w:val="000000"/>
                <w:sz w:val="21"/>
                <w:szCs w:val="21"/>
              </w:rPr>
              <w:t xml:space="preserve">vision and also </w:t>
            </w:r>
            <w:r w:rsidR="00EE087A">
              <w:rPr>
                <w:rFonts w:ascii="Trebuchet MS" w:eastAsia="Times New Roman" w:hAnsi="Trebuchet MS" w:cs="Times New Roman"/>
                <w:color w:val="000000"/>
                <w:sz w:val="21"/>
                <w:szCs w:val="21"/>
              </w:rPr>
              <w:t xml:space="preserve">for </w:t>
            </w:r>
            <w:r w:rsidRPr="00A27351">
              <w:rPr>
                <w:rFonts w:ascii="Trebuchet MS" w:eastAsia="Times New Roman" w:hAnsi="Trebuchet MS" w:cs="Times New Roman"/>
                <w:color w:val="000000"/>
                <w:sz w:val="21"/>
                <w:szCs w:val="21"/>
              </w:rPr>
              <w:t xml:space="preserve">your general expertise in </w:t>
            </w:r>
            <w:r w:rsidR="00EE087A">
              <w:rPr>
                <w:rFonts w:ascii="Trebuchet MS" w:eastAsia="Times New Roman" w:hAnsi="Trebuchet MS" w:cs="Times New Roman"/>
                <w:color w:val="000000"/>
                <w:sz w:val="21"/>
                <w:szCs w:val="21"/>
              </w:rPr>
              <w:t xml:space="preserve">other areas of </w:t>
            </w:r>
            <w:r w:rsidRPr="00A27351">
              <w:rPr>
                <w:rFonts w:ascii="Trebuchet MS" w:eastAsia="Times New Roman" w:hAnsi="Trebuchet MS" w:cs="Times New Roman"/>
                <w:color w:val="000000"/>
                <w:sz w:val="21"/>
                <w:szCs w:val="21"/>
              </w:rPr>
              <w:t>computer vision. When you look at a paper, you may just come up with a name or three of ideal reviewers. Consider these people as the reviewers for this, but do also consider things like, (a) are they current in the field and (b) will they do a good job in a timely manner.</w:t>
            </w:r>
          </w:p>
          <w:p w:rsidR="00A27351" w:rsidRPr="00A27351" w:rsidRDefault="00A27351" w:rsidP="00A27351">
            <w:pPr>
              <w:numPr>
                <w:ilvl w:val="0"/>
                <w:numId w:val="2"/>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Look at the paper, especially the Introduction, Related Work, and Citations at the end. See who they refer to and whose work they are building on. Often the cited people would be ideal reviewers</w:t>
            </w:r>
            <w:r w:rsidR="00E675A9">
              <w:rPr>
                <w:rFonts w:ascii="Trebuchet MS" w:eastAsia="Times New Roman" w:hAnsi="Trebuchet MS" w:cs="Times New Roman"/>
                <w:color w:val="000000"/>
                <w:sz w:val="21"/>
                <w:szCs w:val="21"/>
              </w:rPr>
              <w:t>, but not exclusively</w:t>
            </w:r>
            <w:r w:rsidRPr="00A27351">
              <w:rPr>
                <w:rFonts w:ascii="Trebuchet MS" w:eastAsia="Times New Roman" w:hAnsi="Trebuchet MS" w:cs="Times New Roman"/>
                <w:color w:val="000000"/>
                <w:sz w:val="21"/>
                <w:szCs w:val="21"/>
              </w:rPr>
              <w:t>.</w:t>
            </w:r>
          </w:p>
          <w:p w:rsidR="00A27351" w:rsidRPr="00A27351" w:rsidRDefault="00A27351" w:rsidP="002E5D73">
            <w:pPr>
              <w:numPr>
                <w:ilvl w:val="0"/>
                <w:numId w:val="2"/>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 xml:space="preserve">Remember that the system will give you some recommendations, based on </w:t>
            </w:r>
            <w:r w:rsidR="00EE087A">
              <w:rPr>
                <w:rFonts w:ascii="Trebuchet MS" w:eastAsia="Times New Roman" w:hAnsi="Trebuchet MS" w:cs="Times New Roman"/>
                <w:color w:val="000000"/>
                <w:sz w:val="21"/>
                <w:szCs w:val="21"/>
              </w:rPr>
              <w:t xml:space="preserve">the score of the Toronto matching system </w:t>
            </w:r>
            <w:r w:rsidR="00EE087A" w:rsidRPr="00A27351">
              <w:rPr>
                <w:rFonts w:ascii="Trebuchet MS" w:eastAsia="Times New Roman" w:hAnsi="Trebuchet MS" w:cs="Times New Roman"/>
                <w:color w:val="000000"/>
                <w:sz w:val="21"/>
                <w:szCs w:val="21"/>
              </w:rPr>
              <w:t xml:space="preserve">and </w:t>
            </w:r>
            <w:r w:rsidR="00EE087A">
              <w:rPr>
                <w:rFonts w:ascii="Trebuchet MS" w:eastAsia="Times New Roman" w:hAnsi="Trebuchet MS" w:cs="Times New Roman"/>
                <w:color w:val="000000"/>
                <w:sz w:val="21"/>
                <w:szCs w:val="21"/>
              </w:rPr>
              <w:t xml:space="preserve">the score obtained from </w:t>
            </w:r>
            <w:r w:rsidRPr="00A27351">
              <w:rPr>
                <w:rFonts w:ascii="Trebuchet MS" w:eastAsia="Times New Roman" w:hAnsi="Trebuchet MS" w:cs="Times New Roman"/>
                <w:color w:val="000000"/>
                <w:sz w:val="21"/>
                <w:szCs w:val="21"/>
              </w:rPr>
              <w:t>matching subject areas. This may provide a good starting point, but will not be perfect.</w:t>
            </w:r>
          </w:p>
          <w:p w:rsidR="00A27351" w:rsidRPr="00A27351" w:rsidRDefault="00A27351" w:rsidP="00E675A9">
            <w:pPr>
              <w:numPr>
                <w:ilvl w:val="0"/>
                <w:numId w:val="2"/>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Usually, we suggest that you choose a reviewer you know and trust. But the vision community is large. If the system recommends someone you do not know, look at their webpage</w:t>
            </w:r>
            <w:r w:rsidR="00E675A9">
              <w:rPr>
                <w:rFonts w:ascii="Trebuchet MS" w:eastAsia="Times New Roman" w:hAnsi="Trebuchet MS" w:cs="Times New Roman"/>
                <w:color w:val="000000"/>
                <w:sz w:val="21"/>
                <w:szCs w:val="21"/>
              </w:rPr>
              <w:t xml:space="preserve"> and</w:t>
            </w:r>
            <w:r w:rsidR="00EE087A">
              <w:rPr>
                <w:rFonts w:ascii="Trebuchet MS" w:eastAsia="Times New Roman" w:hAnsi="Trebuchet MS" w:cs="Times New Roman"/>
                <w:color w:val="000000"/>
                <w:sz w:val="21"/>
                <w:szCs w:val="21"/>
              </w:rPr>
              <w:t xml:space="preserve"> Google Scholar profile</w:t>
            </w:r>
            <w:r w:rsidRPr="00A27351">
              <w:rPr>
                <w:rFonts w:ascii="Trebuchet MS" w:eastAsia="Times New Roman" w:hAnsi="Trebuchet MS" w:cs="Times New Roman"/>
                <w:color w:val="000000"/>
                <w:sz w:val="21"/>
                <w:szCs w:val="21"/>
              </w:rPr>
              <w:t xml:space="preserve"> or </w:t>
            </w:r>
            <w:r w:rsidR="00EE087A">
              <w:rPr>
                <w:rFonts w:ascii="Trebuchet MS" w:eastAsia="Times New Roman" w:hAnsi="Trebuchet MS" w:cs="Times New Roman"/>
                <w:color w:val="000000"/>
                <w:sz w:val="21"/>
                <w:szCs w:val="21"/>
              </w:rPr>
              <w:t xml:space="preserve">at </w:t>
            </w:r>
            <w:r w:rsidRPr="00A27351">
              <w:rPr>
                <w:rFonts w:ascii="Trebuchet MS" w:eastAsia="Times New Roman" w:hAnsi="Trebuchet MS" w:cs="Times New Roman"/>
                <w:color w:val="000000"/>
                <w:sz w:val="21"/>
                <w:szCs w:val="21"/>
              </w:rPr>
              <w:t>their papers on ACM or IEEE digital libraries.</w:t>
            </w:r>
          </w:p>
          <w:p w:rsidR="00A27351" w:rsidRPr="00A27351" w:rsidRDefault="00A27351" w:rsidP="00A27351">
            <w:pPr>
              <w:numPr>
                <w:ilvl w:val="0"/>
                <w:numId w:val="2"/>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Be sure to spend a decent amount of time doing this. </w:t>
            </w:r>
            <w:r w:rsidRPr="00A27351">
              <w:rPr>
                <w:rFonts w:ascii="Trebuchet MS" w:eastAsia="Times New Roman" w:hAnsi="Trebuchet MS" w:cs="Times New Roman"/>
                <w:b/>
                <w:bCs/>
                <w:color w:val="000000"/>
                <w:sz w:val="21"/>
                <w:szCs w:val="21"/>
              </w:rPr>
              <w:t>The quality of the reviewer assignments has a tremendous impact on the quality of the reviews and the final decisions</w:t>
            </w:r>
            <w:r w:rsidRPr="00A27351">
              <w:rPr>
                <w:rFonts w:ascii="Trebuchet MS" w:eastAsia="Times New Roman" w:hAnsi="Trebuchet MS" w:cs="Times New Roman"/>
                <w:color w:val="000000"/>
                <w:sz w:val="21"/>
                <w:szCs w:val="21"/>
              </w:rPr>
              <w:t>.</w:t>
            </w:r>
          </w:p>
          <w:p w:rsidR="00A27351" w:rsidRPr="00A27351" w:rsidRDefault="00A27351" w:rsidP="00A27351">
            <w:pPr>
              <w:numPr>
                <w:ilvl w:val="0"/>
                <w:numId w:val="2"/>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You may find it helpful to maintain your own spreadsheet with your list of preferred reviewers for each paper and the final paper assignments.</w:t>
            </w:r>
          </w:p>
          <w:p w:rsidR="00A27351" w:rsidRPr="00A27351" w:rsidRDefault="00A27351" w:rsidP="00825C01">
            <w:pPr>
              <w:spacing w:after="0"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b/>
                <w:bCs/>
                <w:color w:val="000000"/>
                <w:sz w:val="21"/>
                <w:szCs w:val="21"/>
              </w:rPr>
              <w:t>Phase 2 - Check</w:t>
            </w:r>
            <w:r w:rsidR="00EE087A">
              <w:rPr>
                <w:rFonts w:ascii="Trebuchet MS" w:eastAsia="Times New Roman" w:hAnsi="Trebuchet MS" w:cs="Times New Roman"/>
                <w:b/>
                <w:bCs/>
                <w:color w:val="000000"/>
                <w:sz w:val="21"/>
                <w:szCs w:val="21"/>
              </w:rPr>
              <w:t>ing</w:t>
            </w:r>
            <w:r w:rsidRPr="00A27351">
              <w:rPr>
                <w:rFonts w:ascii="Trebuchet MS" w:eastAsia="Times New Roman" w:hAnsi="Trebuchet MS" w:cs="Times New Roman"/>
                <w:b/>
                <w:bCs/>
                <w:color w:val="000000"/>
                <w:sz w:val="21"/>
                <w:szCs w:val="21"/>
              </w:rPr>
              <w:t xml:space="preserve"> Incoming Reviews</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t>After you have ranked reviewers, the Program Chairs, with the review system's help will distribute papers to the reviewers. During this phase, we recommend that you log into the system to check if any reviews are being entered. If reviews are showing up, look at them and see if (a) the reviewer has added sufficient detail and (b) has used appropriate tone in the review, and most importantly (c) p</w:t>
            </w:r>
            <w:r w:rsidR="00825C01">
              <w:rPr>
                <w:rFonts w:ascii="Trebuchet MS" w:eastAsia="Times New Roman" w:hAnsi="Trebuchet MS" w:cs="Times New Roman"/>
                <w:color w:val="000000"/>
                <w:sz w:val="21"/>
                <w:szCs w:val="21"/>
              </w:rPr>
              <w:t>rovided a knowledgeable review.</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t>After the review deadline has passed, check if all reviews are in. If not, send them a note and nicely </w:t>
            </w:r>
            <w:r w:rsidRPr="00A27351">
              <w:rPr>
                <w:rFonts w:ascii="Trebuchet MS" w:eastAsia="Times New Roman" w:hAnsi="Trebuchet MS" w:cs="Times New Roman"/>
                <w:b/>
                <w:bCs/>
                <w:color w:val="000000"/>
                <w:sz w:val="21"/>
                <w:szCs w:val="21"/>
              </w:rPr>
              <w:t>demand</w:t>
            </w:r>
            <w:r w:rsidR="00EE087A">
              <w:rPr>
                <w:rFonts w:ascii="Trebuchet MS" w:eastAsia="Times New Roman" w:hAnsi="Trebuchet MS" w:cs="Times New Roman"/>
                <w:b/>
                <w:bCs/>
                <w:color w:val="000000"/>
                <w:sz w:val="21"/>
                <w:szCs w:val="21"/>
              </w:rPr>
              <w:t xml:space="preserve"> </w:t>
            </w:r>
            <w:r w:rsidRPr="00A27351">
              <w:rPr>
                <w:rFonts w:ascii="Trebuchet MS" w:eastAsia="Times New Roman" w:hAnsi="Trebuchet MS" w:cs="Times New Roman"/>
                <w:color w:val="000000"/>
                <w:sz w:val="21"/>
                <w:szCs w:val="21"/>
              </w:rPr>
              <w:t>that they finish the reviews ASAP. The system will also send reminders to them</w:t>
            </w:r>
            <w:r w:rsidR="00EE087A">
              <w:rPr>
                <w:rFonts w:ascii="Trebuchet MS" w:eastAsia="Times New Roman" w:hAnsi="Trebuchet MS" w:cs="Times New Roman"/>
                <w:color w:val="000000"/>
                <w:sz w:val="21"/>
                <w:szCs w:val="21"/>
              </w:rPr>
              <w:t>, but a personal note is often more effective</w:t>
            </w:r>
            <w:r w:rsidRPr="00A27351">
              <w:rPr>
                <w:rFonts w:ascii="Trebuchet MS" w:eastAsia="Times New Roman" w:hAnsi="Trebuchet MS" w:cs="Times New Roman"/>
                <w:color w:val="000000"/>
                <w:sz w:val="21"/>
                <w:szCs w:val="21"/>
              </w:rPr>
              <w:t>.</w:t>
            </w:r>
          </w:p>
          <w:p w:rsidR="00A27351" w:rsidRPr="00A27351" w:rsidRDefault="00A27351" w:rsidP="00A27351">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In "Area Chair" console, select "Consolidation Reports".</w:t>
            </w:r>
          </w:p>
          <w:p w:rsidR="00A27351" w:rsidRPr="00A27351" w:rsidRDefault="00A27351" w:rsidP="00A27351">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You should be able to see all the reviewers' names and the review status right next to each. For this incarnation of CMT, we just highlight cases where reviews have not been submitted (in red).</w:t>
            </w:r>
          </w:p>
          <w:p w:rsidR="00A27351" w:rsidRPr="00A27351" w:rsidRDefault="00A27351" w:rsidP="00A27351">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For each paper, you can:</w:t>
            </w:r>
          </w:p>
          <w:p w:rsidR="00A27351" w:rsidRPr="00A27351" w:rsidRDefault="00A27351" w:rsidP="00A27351">
            <w:pPr>
              <w:numPr>
                <w:ilvl w:val="1"/>
                <w:numId w:val="3"/>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View all the reviews ("View All").</w:t>
            </w:r>
          </w:p>
          <w:p w:rsidR="00A27351" w:rsidRPr="00A27351" w:rsidRDefault="00A27351" w:rsidP="00A27351">
            <w:pPr>
              <w:numPr>
                <w:ilvl w:val="1"/>
                <w:numId w:val="3"/>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lastRenderedPageBreak/>
              <w:t>Email the reviewers anonymously via CMT ("Email Reviewers"). You can select all the assigned reviewers for that paper (default), or just those not done with reviewing, or specific reviewer(s). For the last item, you will be able to edit the recipient list. Remember: Don't identify yourself or the other reviewers in the email.</w:t>
            </w:r>
          </w:p>
          <w:p w:rsidR="00A27351" w:rsidRPr="00A27351" w:rsidRDefault="00A27351" w:rsidP="00A27351">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You can also choose to bulk email all reviewers or all reviewers who have not completed their reviews (for all the papers in your stack). See below the title "Consolidation Reports" ("Email Reviewer"). Mouse over the "Email Reviewer" box and you will see the two options (mentioned earlier) from which to choose.</w:t>
            </w:r>
          </w:p>
          <w:p w:rsidR="00A27351" w:rsidRPr="00A27351" w:rsidRDefault="00A27351" w:rsidP="00A27351">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You can view all reviews for all papers in a single webpage. Just select "View All Reviews" in the line right below the title "Consolidation Reports".</w:t>
            </w:r>
          </w:p>
          <w:p w:rsidR="00A27351" w:rsidRPr="00A27351" w:rsidRDefault="00A27351" w:rsidP="00A27351">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b/>
                <w:bCs/>
                <w:color w:val="000000"/>
                <w:sz w:val="21"/>
                <w:szCs w:val="21"/>
              </w:rPr>
              <w:t>Important note on emailing via CMT</w:t>
            </w:r>
            <w:r w:rsidRPr="00A27351">
              <w:rPr>
                <w:rFonts w:ascii="Trebuchet MS" w:eastAsia="Times New Roman" w:hAnsi="Trebuchet MS" w:cs="Times New Roman"/>
                <w:color w:val="000000"/>
                <w:sz w:val="21"/>
                <w:szCs w:val="21"/>
              </w:rPr>
              <w:t>: Since any email sent on your behalf is anonymously sent through CMT, the communication is </w:t>
            </w:r>
            <w:r w:rsidRPr="00A27351">
              <w:rPr>
                <w:rFonts w:ascii="Trebuchet MS" w:eastAsia="Times New Roman" w:hAnsi="Trebuchet MS" w:cs="Times New Roman"/>
                <w:b/>
                <w:bCs/>
                <w:color w:val="000000"/>
                <w:sz w:val="21"/>
                <w:szCs w:val="21"/>
              </w:rPr>
              <w:t>one way only</w:t>
            </w:r>
            <w:r w:rsidRPr="00A27351">
              <w:rPr>
                <w:rFonts w:ascii="Trebuchet MS" w:eastAsia="Times New Roman" w:hAnsi="Trebuchet MS" w:cs="Times New Roman"/>
                <w:color w:val="000000"/>
                <w:sz w:val="21"/>
                <w:szCs w:val="21"/>
              </w:rPr>
              <w:t>. Please tell your email recipients not to respond to the email, because there is no automatic routing of email to you. So, be very specific about what you would like the reviewer(s) to do, e.g., improve their review in a certain way.</w:t>
            </w:r>
          </w:p>
          <w:p w:rsidR="00A27351" w:rsidRDefault="00A27351" w:rsidP="00A27351">
            <w:pPr>
              <w:numPr>
                <w:ilvl w:val="0"/>
                <w:numId w:val="3"/>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 xml:space="preserve">It is the area chair's responsibility to contact and urge the reviewers to finish </w:t>
            </w:r>
            <w:r w:rsidR="00EE087A">
              <w:rPr>
                <w:rFonts w:ascii="Trebuchet MS" w:eastAsia="Times New Roman" w:hAnsi="Trebuchet MS" w:cs="Times New Roman"/>
                <w:color w:val="000000"/>
                <w:sz w:val="21"/>
                <w:szCs w:val="21"/>
              </w:rPr>
              <w:t xml:space="preserve">their reviews </w:t>
            </w:r>
            <w:r w:rsidRPr="00A27351">
              <w:rPr>
                <w:rFonts w:ascii="Trebuchet MS" w:eastAsia="Times New Roman" w:hAnsi="Trebuchet MS" w:cs="Times New Roman"/>
                <w:color w:val="000000"/>
                <w:sz w:val="21"/>
                <w:szCs w:val="21"/>
              </w:rPr>
              <w:t>in a timely manner.</w:t>
            </w:r>
          </w:p>
          <w:p w:rsidR="001F5EBC" w:rsidRDefault="00EE087A" w:rsidP="001F5EBC">
            <w:pPr>
              <w:spacing w:before="100" w:beforeAutospacing="1" w:after="100" w:afterAutospacing="1" w:line="240" w:lineRule="auto"/>
              <w:rPr>
                <w:rFonts w:ascii="Trebuchet MS" w:eastAsia="Times New Roman" w:hAnsi="Trebuchet MS" w:cs="Times New Roman"/>
                <w:b/>
                <w:bCs/>
                <w:color w:val="000000"/>
                <w:sz w:val="21"/>
                <w:szCs w:val="21"/>
              </w:rPr>
            </w:pPr>
            <w:r w:rsidRPr="00A27351">
              <w:rPr>
                <w:rFonts w:ascii="Trebuchet MS" w:eastAsia="Times New Roman" w:hAnsi="Trebuchet MS" w:cs="Times New Roman"/>
                <w:b/>
                <w:bCs/>
                <w:color w:val="000000"/>
                <w:sz w:val="21"/>
                <w:szCs w:val="21"/>
              </w:rPr>
              <w:t xml:space="preserve">Phase </w:t>
            </w:r>
            <w:r>
              <w:rPr>
                <w:rFonts w:ascii="Trebuchet MS" w:eastAsia="Times New Roman" w:hAnsi="Trebuchet MS" w:cs="Times New Roman"/>
                <w:b/>
                <w:bCs/>
                <w:color w:val="000000"/>
                <w:sz w:val="21"/>
                <w:szCs w:val="21"/>
              </w:rPr>
              <w:t>3</w:t>
            </w:r>
            <w:r w:rsidRPr="00A27351">
              <w:rPr>
                <w:rFonts w:ascii="Trebuchet MS" w:eastAsia="Times New Roman" w:hAnsi="Trebuchet MS" w:cs="Times New Roman"/>
                <w:b/>
                <w:bCs/>
                <w:color w:val="000000"/>
                <w:sz w:val="21"/>
                <w:szCs w:val="21"/>
              </w:rPr>
              <w:t xml:space="preserve"> </w:t>
            </w:r>
            <w:r>
              <w:rPr>
                <w:rFonts w:ascii="Trebuchet MS" w:eastAsia="Times New Roman" w:hAnsi="Trebuchet MS" w:cs="Times New Roman"/>
                <w:b/>
                <w:bCs/>
                <w:color w:val="000000"/>
                <w:sz w:val="21"/>
                <w:szCs w:val="21"/>
              </w:rPr>
              <w:t>–</w:t>
            </w:r>
            <w:r w:rsidRPr="00A27351">
              <w:rPr>
                <w:rFonts w:ascii="Trebuchet MS" w:eastAsia="Times New Roman" w:hAnsi="Trebuchet MS" w:cs="Times New Roman"/>
                <w:b/>
                <w:bCs/>
                <w:color w:val="000000"/>
                <w:sz w:val="21"/>
                <w:szCs w:val="21"/>
              </w:rPr>
              <w:t xml:space="preserve"> </w:t>
            </w:r>
            <w:r>
              <w:rPr>
                <w:rFonts w:ascii="Trebuchet MS" w:eastAsia="Times New Roman" w:hAnsi="Trebuchet MS" w:cs="Times New Roman"/>
                <w:b/>
                <w:bCs/>
                <w:color w:val="000000"/>
                <w:sz w:val="21"/>
                <w:szCs w:val="21"/>
              </w:rPr>
              <w:t>Initial Consolidation Report</w:t>
            </w:r>
          </w:p>
          <w:p w:rsidR="001F5EBC" w:rsidRDefault="00EE087A" w:rsidP="001F5EBC">
            <w:pPr>
              <w:spacing w:before="100" w:beforeAutospacing="1" w:after="100" w:afterAutospacing="1" w:line="240" w:lineRule="auto"/>
              <w:rPr>
                <w:rFonts w:ascii="Trebuchet MS" w:eastAsia="Times New Roman" w:hAnsi="Trebuchet MS" w:cs="Times New Roman"/>
                <w:color w:val="000000"/>
                <w:sz w:val="21"/>
                <w:szCs w:val="21"/>
              </w:rPr>
            </w:pPr>
            <w:r w:rsidRPr="001F5EBC">
              <w:rPr>
                <w:rFonts w:ascii="Trebuchet MS" w:eastAsia="Times New Roman" w:hAnsi="Trebuchet MS" w:cs="Times New Roman"/>
                <w:color w:val="000000"/>
                <w:sz w:val="21"/>
                <w:szCs w:val="21"/>
              </w:rPr>
              <w:t xml:space="preserve">Reviewers will have until January 13 to complete their reviews. You will then have till January 20 to </w:t>
            </w:r>
            <w:r>
              <w:rPr>
                <w:rFonts w:ascii="Trebuchet MS" w:eastAsia="Times New Roman" w:hAnsi="Trebuchet MS" w:cs="Times New Roman"/>
                <w:color w:val="000000"/>
                <w:sz w:val="21"/>
                <w:szCs w:val="21"/>
              </w:rPr>
              <w:t xml:space="preserve">look through the reviews </w:t>
            </w:r>
            <w:r w:rsidRPr="001F5EBC">
              <w:rPr>
                <w:rFonts w:ascii="Trebuchet MS" w:eastAsia="Times New Roman" w:hAnsi="Trebuchet MS" w:cs="Times New Roman"/>
                <w:color w:val="000000"/>
                <w:sz w:val="21"/>
                <w:szCs w:val="21"/>
              </w:rPr>
              <w:t xml:space="preserve">write an initial consolidation report for papers with diverging reviews. This is your opportunity to tell the authors your views </w:t>
            </w:r>
            <w:r w:rsidRPr="001F5EBC">
              <w:rPr>
                <w:rFonts w:ascii="Trebuchet MS" w:eastAsia="Times New Roman" w:hAnsi="Trebuchet MS" w:cs="Times New Roman"/>
                <w:color w:val="000000"/>
                <w:sz w:val="21"/>
                <w:szCs w:val="21"/>
              </w:rPr>
              <w:t>on the paper if different from what was expressed by the authors. You may also let the authors know which ones are the most important issues that need to be addressed in the rebuttal.</w:t>
            </w:r>
          </w:p>
          <w:p w:rsidR="005A0EA9" w:rsidRPr="00A27351" w:rsidRDefault="00EE087A" w:rsidP="005A0EA9">
            <w:pPr>
              <w:spacing w:before="100" w:beforeAutospacing="1" w:after="100" w:afterAutospacing="1" w:line="240" w:lineRule="auto"/>
              <w:rPr>
                <w:rFonts w:ascii="Trebuchet MS" w:eastAsia="Times New Roman" w:hAnsi="Trebuchet MS" w:cs="Times New Roman"/>
                <w:color w:val="000000"/>
                <w:sz w:val="21"/>
                <w:szCs w:val="21"/>
              </w:rPr>
            </w:pPr>
            <w:r>
              <w:rPr>
                <w:rFonts w:ascii="Trebuchet MS" w:eastAsia="Times New Roman" w:hAnsi="Trebuchet MS" w:cs="Times New Roman"/>
                <w:color w:val="000000"/>
                <w:sz w:val="21"/>
                <w:szCs w:val="21"/>
              </w:rPr>
              <w:t>P</w:t>
            </w:r>
            <w:r w:rsidRPr="00A27351">
              <w:rPr>
                <w:rFonts w:ascii="Trebuchet MS" w:eastAsia="Times New Roman" w:hAnsi="Trebuchet MS" w:cs="Times New Roman"/>
                <w:color w:val="000000"/>
                <w:sz w:val="21"/>
                <w:szCs w:val="21"/>
              </w:rPr>
              <w:t>lea</w:t>
            </w:r>
            <w:r>
              <w:rPr>
                <w:rFonts w:ascii="Trebuchet MS" w:eastAsia="Times New Roman" w:hAnsi="Trebuchet MS" w:cs="Times New Roman"/>
                <w:color w:val="000000"/>
                <w:sz w:val="21"/>
                <w:szCs w:val="21"/>
              </w:rPr>
              <w:t>se look through ALL the reviews</w:t>
            </w:r>
            <w:r w:rsidRPr="00A27351">
              <w:rPr>
                <w:rFonts w:ascii="Trebuchet MS" w:eastAsia="Times New Roman" w:hAnsi="Trebuchet MS" w:cs="Times New Roman"/>
                <w:color w:val="000000"/>
                <w:sz w:val="21"/>
                <w:szCs w:val="21"/>
              </w:rPr>
              <w:t xml:space="preserve">. If any review appears unreasonable </w:t>
            </w:r>
            <w:r w:rsidRPr="00A27351">
              <w:rPr>
                <w:rFonts w:ascii="Trebuchet MS" w:eastAsia="Times New Roman" w:hAnsi="Trebuchet MS" w:cs="Times New Roman"/>
                <w:color w:val="000000"/>
                <w:sz w:val="21"/>
                <w:szCs w:val="21"/>
              </w:rPr>
              <w:t>(e.g., one-liner comments or overly harsh), please contact the reviewer and ask for clarification. Remember that communication is only one-way, so be specific about what you need from the reviewer. Check again in one or two days to see if there is any upda</w:t>
            </w:r>
            <w:r w:rsidRPr="00A27351">
              <w:rPr>
                <w:rFonts w:ascii="Trebuchet MS" w:eastAsia="Times New Roman" w:hAnsi="Trebuchet MS" w:cs="Times New Roman"/>
                <w:color w:val="000000"/>
                <w:sz w:val="21"/>
                <w:szCs w:val="21"/>
              </w:rPr>
              <w:t>te to that review. Since we will not be keeping track of your emails, so please do the book-keeping yourself (best to make a note of what you've done). Again, you may find it helpful to create and maintain your own spreadsheet to keep track of the reviews,</w:t>
            </w:r>
            <w:r w:rsidRPr="00A27351">
              <w:rPr>
                <w:rFonts w:ascii="Trebuchet MS" w:eastAsia="Times New Roman" w:hAnsi="Trebuchet MS" w:cs="Times New Roman"/>
                <w:color w:val="000000"/>
                <w:sz w:val="21"/>
                <w:szCs w:val="21"/>
              </w:rPr>
              <w:t xml:space="preserve"> scores, and any high-level discussion items or to-do lists. </w:t>
            </w:r>
          </w:p>
          <w:p w:rsidR="001F5EBC" w:rsidRDefault="00A27351" w:rsidP="001F5EBC">
            <w:pPr>
              <w:spacing w:after="0"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br/>
            </w:r>
            <w:bookmarkStart w:id="2" w:name="discussion"/>
            <w:bookmarkEnd w:id="2"/>
            <w:r w:rsidR="00EE087A" w:rsidRPr="00A27351">
              <w:rPr>
                <w:rFonts w:ascii="Trebuchet MS" w:eastAsia="Times New Roman" w:hAnsi="Trebuchet MS" w:cs="Times New Roman"/>
                <w:b/>
                <w:bCs/>
                <w:color w:val="000000"/>
                <w:sz w:val="21"/>
                <w:szCs w:val="21"/>
              </w:rPr>
              <w:t xml:space="preserve">Phase </w:t>
            </w:r>
            <w:r w:rsidR="00EE087A">
              <w:rPr>
                <w:rFonts w:ascii="Trebuchet MS" w:eastAsia="Times New Roman" w:hAnsi="Trebuchet MS" w:cs="Times New Roman"/>
                <w:b/>
                <w:bCs/>
                <w:color w:val="000000"/>
                <w:sz w:val="21"/>
                <w:szCs w:val="21"/>
              </w:rPr>
              <w:t>4</w:t>
            </w:r>
            <w:r w:rsidR="00EE087A" w:rsidRPr="00A27351">
              <w:rPr>
                <w:rFonts w:ascii="Trebuchet MS" w:eastAsia="Times New Roman" w:hAnsi="Trebuchet MS" w:cs="Times New Roman"/>
                <w:b/>
                <w:bCs/>
                <w:color w:val="000000"/>
                <w:sz w:val="21"/>
                <w:szCs w:val="21"/>
              </w:rPr>
              <w:t xml:space="preserve"> - Rebuttal Period</w:t>
            </w:r>
            <w:r w:rsidR="00EE087A" w:rsidRPr="00A27351">
              <w:rPr>
                <w:rFonts w:ascii="Trebuchet MS" w:eastAsia="Times New Roman" w:hAnsi="Trebuchet MS" w:cs="Times New Roman"/>
                <w:color w:val="000000"/>
                <w:sz w:val="21"/>
                <w:szCs w:val="21"/>
              </w:rPr>
              <w:br/>
            </w:r>
            <w:r w:rsidR="00EE087A" w:rsidRPr="00A27351">
              <w:rPr>
                <w:rFonts w:ascii="Trebuchet MS" w:eastAsia="Times New Roman" w:hAnsi="Trebuchet MS" w:cs="Times New Roman"/>
                <w:color w:val="000000"/>
                <w:sz w:val="21"/>
                <w:szCs w:val="21"/>
              </w:rPr>
              <w:br/>
              <w:t>During the author rebuttal period reviewers are no longer allowed to modify their reviews. </w:t>
            </w:r>
            <w:r w:rsidR="00EE087A" w:rsidRPr="00A27351">
              <w:rPr>
                <w:rFonts w:ascii="Trebuchet MS" w:eastAsia="Times New Roman" w:hAnsi="Trebuchet MS" w:cs="Times New Roman"/>
                <w:color w:val="000000"/>
                <w:sz w:val="21"/>
                <w:szCs w:val="21"/>
              </w:rPr>
              <w:br/>
            </w:r>
            <w:r w:rsidR="00EE087A" w:rsidRPr="00A27351">
              <w:rPr>
                <w:rFonts w:ascii="Trebuchet MS" w:eastAsia="Times New Roman" w:hAnsi="Trebuchet MS" w:cs="Times New Roman"/>
                <w:color w:val="000000"/>
                <w:sz w:val="21"/>
                <w:szCs w:val="21"/>
              </w:rPr>
              <w:br/>
            </w:r>
            <w:r w:rsidR="00EE087A"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b/>
                <w:bCs/>
                <w:color w:val="000000"/>
                <w:sz w:val="21"/>
                <w:szCs w:val="21"/>
              </w:rPr>
              <w:t xml:space="preserve">Phase </w:t>
            </w:r>
            <w:r w:rsidR="00EE087A">
              <w:rPr>
                <w:rFonts w:ascii="Trebuchet MS" w:eastAsia="Times New Roman" w:hAnsi="Trebuchet MS" w:cs="Times New Roman"/>
                <w:b/>
                <w:bCs/>
                <w:color w:val="000000"/>
                <w:sz w:val="21"/>
                <w:szCs w:val="21"/>
              </w:rPr>
              <w:t>5</w:t>
            </w:r>
            <w:r w:rsidRPr="00A27351">
              <w:rPr>
                <w:rFonts w:ascii="Trebuchet MS" w:eastAsia="Times New Roman" w:hAnsi="Trebuchet MS" w:cs="Times New Roman"/>
                <w:b/>
                <w:bCs/>
                <w:color w:val="000000"/>
                <w:sz w:val="21"/>
                <w:szCs w:val="21"/>
              </w:rPr>
              <w:t xml:space="preserve"> </w:t>
            </w:r>
            <w:r w:rsidR="00EE087A">
              <w:rPr>
                <w:rFonts w:ascii="Trebuchet MS" w:eastAsia="Times New Roman" w:hAnsi="Trebuchet MS" w:cs="Times New Roman"/>
                <w:b/>
                <w:bCs/>
                <w:color w:val="000000"/>
                <w:sz w:val="21"/>
                <w:szCs w:val="21"/>
              </w:rPr>
              <w:t>–</w:t>
            </w:r>
            <w:r w:rsidRPr="00A27351">
              <w:rPr>
                <w:rFonts w:ascii="Trebuchet MS" w:eastAsia="Times New Roman" w:hAnsi="Trebuchet MS" w:cs="Times New Roman"/>
                <w:b/>
                <w:bCs/>
                <w:color w:val="000000"/>
                <w:sz w:val="21"/>
                <w:szCs w:val="21"/>
              </w:rPr>
              <w:t xml:space="preserve"> </w:t>
            </w:r>
            <w:r w:rsidR="00EE087A">
              <w:rPr>
                <w:rFonts w:ascii="Trebuchet MS" w:eastAsia="Times New Roman" w:hAnsi="Trebuchet MS" w:cs="Times New Roman"/>
                <w:b/>
                <w:bCs/>
                <w:color w:val="000000"/>
                <w:sz w:val="21"/>
                <w:szCs w:val="21"/>
              </w:rPr>
              <w:t>Final Consolidation Report</w:t>
            </w:r>
            <w:r w:rsidR="00EE087A" w:rsidRPr="00A27351">
              <w:rPr>
                <w:rFonts w:ascii="Trebuchet MS" w:eastAsia="Times New Roman" w:hAnsi="Trebuchet MS" w:cs="Times New Roman"/>
                <w:b/>
                <w:bCs/>
                <w:color w:val="000000"/>
                <w:sz w:val="21"/>
                <w:szCs w:val="21"/>
              </w:rPr>
              <w:t xml:space="preserve"> and Discuss</w:t>
            </w:r>
            <w:r w:rsidR="00EE087A">
              <w:rPr>
                <w:rFonts w:ascii="Trebuchet MS" w:eastAsia="Times New Roman" w:hAnsi="Trebuchet MS" w:cs="Times New Roman"/>
                <w:b/>
                <w:bCs/>
                <w:color w:val="000000"/>
                <w:sz w:val="21"/>
                <w:szCs w:val="21"/>
              </w:rPr>
              <w:t>ion</w:t>
            </w:r>
            <w:r w:rsidR="00EE087A" w:rsidRPr="00A27351">
              <w:rPr>
                <w:rFonts w:ascii="Trebuchet MS" w:eastAsia="Times New Roman" w:hAnsi="Trebuchet MS" w:cs="Times New Roman"/>
                <w:b/>
                <w:bCs/>
                <w:color w:val="000000"/>
                <w:sz w:val="21"/>
                <w:szCs w:val="21"/>
              </w:rPr>
              <w:t xml:space="preserve"> with Reviewers</w:t>
            </w:r>
            <w:r w:rsidRPr="00A27351">
              <w:rPr>
                <w:rFonts w:ascii="Trebuchet MS" w:eastAsia="Times New Roman" w:hAnsi="Trebuchet MS" w:cs="Times New Roman"/>
                <w:color w:val="000000"/>
                <w:sz w:val="21"/>
                <w:szCs w:val="21"/>
              </w:rPr>
              <w:br/>
            </w:r>
          </w:p>
          <w:p w:rsidR="001F5EBC" w:rsidRDefault="00EE087A" w:rsidP="006A256C">
            <w:pPr>
              <w:spacing w:after="0" w:line="240" w:lineRule="auto"/>
              <w:rPr>
                <w:rFonts w:ascii="Trebuchet MS" w:eastAsia="Times New Roman" w:hAnsi="Trebuchet MS" w:cs="Times New Roman"/>
                <w:color w:val="000000"/>
                <w:sz w:val="21"/>
                <w:szCs w:val="21"/>
              </w:rPr>
            </w:pPr>
            <w:r w:rsidRPr="001F5EBC">
              <w:rPr>
                <w:rFonts w:ascii="Trebuchet MS" w:eastAsia="Times New Roman" w:hAnsi="Trebuchet MS" w:cs="Times New Roman"/>
                <w:color w:val="000000"/>
                <w:sz w:val="21"/>
                <w:szCs w:val="21"/>
              </w:rPr>
              <w:t xml:space="preserve">Rebuttals will be due on January 27. You will then initiate a discussion with the reviewers for papers with diverging reviews and make sure that the reviewers submit their post-rebuttal decision by February 3rd. You will have until February 12 to finalize </w:t>
            </w:r>
            <w:r w:rsidRPr="001F5EBC">
              <w:rPr>
                <w:rFonts w:ascii="Trebuchet MS" w:eastAsia="Times New Roman" w:hAnsi="Trebuchet MS" w:cs="Times New Roman"/>
                <w:color w:val="000000"/>
                <w:sz w:val="21"/>
                <w:szCs w:val="21"/>
              </w:rPr>
              <w:t xml:space="preserve">your consolidation reports. At this point you will need to enter a tentative decision for each paper. Papers that you mark for rejection </w:t>
            </w:r>
            <w:r>
              <w:rPr>
                <w:rFonts w:ascii="Trebuchet MS" w:eastAsia="Times New Roman" w:hAnsi="Trebuchet MS" w:cs="Times New Roman"/>
                <w:color w:val="000000"/>
                <w:sz w:val="21"/>
                <w:szCs w:val="21"/>
              </w:rPr>
              <w:t>w</w:t>
            </w:r>
            <w:r w:rsidRPr="001F5EBC">
              <w:rPr>
                <w:rFonts w:ascii="Trebuchet MS" w:eastAsia="Times New Roman" w:hAnsi="Trebuchet MS" w:cs="Times New Roman"/>
                <w:color w:val="000000"/>
                <w:sz w:val="21"/>
                <w:szCs w:val="21"/>
              </w:rPr>
              <w:t>ill be checked by a fellow AC and if he/she agrees with your decision, these paper</w:t>
            </w:r>
            <w:r>
              <w:rPr>
                <w:rFonts w:ascii="Trebuchet MS" w:eastAsia="Times New Roman" w:hAnsi="Trebuchet MS" w:cs="Times New Roman"/>
                <w:color w:val="000000"/>
                <w:sz w:val="21"/>
                <w:szCs w:val="21"/>
              </w:rPr>
              <w:t>s</w:t>
            </w:r>
            <w:r w:rsidRPr="001F5EBC">
              <w:rPr>
                <w:rFonts w:ascii="Trebuchet MS" w:eastAsia="Times New Roman" w:hAnsi="Trebuchet MS" w:cs="Times New Roman"/>
                <w:color w:val="000000"/>
                <w:sz w:val="21"/>
                <w:szCs w:val="21"/>
              </w:rPr>
              <w:t xml:space="preserve"> will not be discussed at the AC me</w:t>
            </w:r>
            <w:r w:rsidRPr="001F5EBC">
              <w:rPr>
                <w:rFonts w:ascii="Trebuchet MS" w:eastAsia="Times New Roman" w:hAnsi="Trebuchet MS" w:cs="Times New Roman"/>
                <w:color w:val="000000"/>
                <w:sz w:val="21"/>
                <w:szCs w:val="21"/>
              </w:rPr>
              <w:t>eting.</w:t>
            </w:r>
            <w:r>
              <w:rPr>
                <w:rFonts w:ascii="Trebuchet MS" w:eastAsia="Times New Roman" w:hAnsi="Trebuchet MS" w:cs="Times New Roman"/>
                <w:color w:val="000000"/>
                <w:sz w:val="21"/>
                <w:szCs w:val="21"/>
              </w:rPr>
              <w:t xml:space="preserve"> A</w:t>
            </w:r>
            <w:r w:rsidRPr="00A27351">
              <w:rPr>
                <w:rFonts w:ascii="Trebuchet MS" w:eastAsia="Times New Roman" w:hAnsi="Trebuchet MS" w:cs="Times New Roman"/>
                <w:color w:val="000000"/>
                <w:sz w:val="21"/>
                <w:szCs w:val="21"/>
              </w:rPr>
              <w:t xml:space="preserve">ll </w:t>
            </w:r>
            <w:r>
              <w:rPr>
                <w:rFonts w:ascii="Trebuchet MS" w:eastAsia="Times New Roman" w:hAnsi="Trebuchet MS" w:cs="Times New Roman"/>
                <w:color w:val="000000"/>
                <w:sz w:val="21"/>
                <w:szCs w:val="21"/>
              </w:rPr>
              <w:t xml:space="preserve">other </w:t>
            </w:r>
            <w:r w:rsidRPr="00A27351">
              <w:rPr>
                <w:rFonts w:ascii="Trebuchet MS" w:eastAsia="Times New Roman" w:hAnsi="Trebuchet MS" w:cs="Times New Roman"/>
                <w:color w:val="000000"/>
                <w:sz w:val="21"/>
                <w:szCs w:val="21"/>
              </w:rPr>
              <w:t>decisions are just proposed and will be finalized at the AC Meeting.</w:t>
            </w:r>
            <w:r>
              <w:rPr>
                <w:rFonts w:ascii="Trebuchet MS" w:eastAsia="Times New Roman" w:hAnsi="Trebuchet MS" w:cs="Times New Roman"/>
                <w:color w:val="000000"/>
                <w:sz w:val="21"/>
                <w:szCs w:val="21"/>
              </w:rPr>
              <w:t xml:space="preserve"> All consolidation reports will be released to the authors immediately after the AC meeting.</w:t>
            </w:r>
          </w:p>
          <w:p w:rsidR="00825C01" w:rsidRDefault="00A27351" w:rsidP="00825C01">
            <w:pPr>
              <w:spacing w:after="0"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lastRenderedPageBreak/>
              <w:br/>
            </w:r>
            <w:r w:rsidR="00EE087A">
              <w:rPr>
                <w:rFonts w:ascii="Trebuchet MS" w:eastAsia="Times New Roman" w:hAnsi="Trebuchet MS" w:cs="Times New Roman"/>
                <w:b/>
                <w:bCs/>
                <w:color w:val="000000"/>
                <w:sz w:val="21"/>
                <w:szCs w:val="21"/>
              </w:rPr>
              <w:t>5</w:t>
            </w:r>
            <w:r w:rsidRPr="00A27351">
              <w:rPr>
                <w:rFonts w:ascii="Trebuchet MS" w:eastAsia="Times New Roman" w:hAnsi="Trebuchet MS" w:cs="Times New Roman"/>
                <w:b/>
                <w:bCs/>
                <w:color w:val="000000"/>
                <w:sz w:val="21"/>
                <w:szCs w:val="21"/>
              </w:rPr>
              <w:t>.1. When to Initiate a Discussion</w:t>
            </w:r>
            <w:r w:rsidR="00EE087A">
              <w:rPr>
                <w:rFonts w:ascii="Trebuchet MS" w:eastAsia="Times New Roman" w:hAnsi="Trebuchet MS" w:cs="Times New Roman"/>
                <w:b/>
                <w:bCs/>
                <w:color w:val="000000"/>
                <w:sz w:val="21"/>
                <w:szCs w:val="21"/>
              </w:rPr>
              <w:t xml:space="preserve"> with the Reviewers</w:t>
            </w:r>
            <w:r w:rsidRPr="00A27351">
              <w:rPr>
                <w:rFonts w:ascii="Trebuchet MS" w:eastAsia="Times New Roman" w:hAnsi="Trebuchet MS" w:cs="Times New Roman"/>
                <w:color w:val="000000"/>
                <w:sz w:val="21"/>
                <w:szCs w:val="21"/>
              </w:rPr>
              <w:t>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t xml:space="preserve">Please </w:t>
            </w:r>
            <w:r w:rsidR="00EE087A">
              <w:rPr>
                <w:rFonts w:ascii="Trebuchet MS" w:eastAsia="Times New Roman" w:hAnsi="Trebuchet MS" w:cs="Times New Roman"/>
                <w:color w:val="000000"/>
                <w:sz w:val="21"/>
                <w:szCs w:val="21"/>
              </w:rPr>
              <w:t>initiate</w:t>
            </w:r>
            <w:r w:rsidRPr="00A27351">
              <w:rPr>
                <w:rFonts w:ascii="Trebuchet MS" w:eastAsia="Times New Roman" w:hAnsi="Trebuchet MS" w:cs="Times New Roman"/>
                <w:color w:val="000000"/>
                <w:sz w:val="21"/>
                <w:szCs w:val="21"/>
              </w:rPr>
              <w:t xml:space="preserve"> a discussion any time you feel that the overall scores and/or the comments are insufficient to allow you to make a decision (e.g., all </w:t>
            </w:r>
            <w:r w:rsidR="00EE087A">
              <w:rPr>
                <w:rFonts w:ascii="Trebuchet MS" w:eastAsia="Times New Roman" w:hAnsi="Trebuchet MS" w:cs="Times New Roman"/>
                <w:color w:val="000000"/>
                <w:sz w:val="21"/>
                <w:szCs w:val="21"/>
              </w:rPr>
              <w:t>papers with conflicting reviews</w:t>
            </w:r>
            <w:r w:rsidRPr="00A27351">
              <w:rPr>
                <w:rFonts w:ascii="Trebuchet MS" w:eastAsia="Times New Roman" w:hAnsi="Trebuchet MS" w:cs="Times New Roman"/>
                <w:color w:val="000000"/>
                <w:sz w:val="21"/>
                <w:szCs w:val="21"/>
              </w:rPr>
              <w:t>). </w:t>
            </w:r>
            <w:r w:rsidRPr="00A27351">
              <w:rPr>
                <w:rFonts w:ascii="Trebuchet MS" w:eastAsia="Times New Roman" w:hAnsi="Trebuchet MS" w:cs="Times New Roman"/>
                <w:b/>
                <w:bCs/>
                <w:color w:val="000000"/>
                <w:sz w:val="21"/>
                <w:szCs w:val="21"/>
              </w:rPr>
              <w:t>At the very least</w:t>
            </w:r>
            <w:r w:rsidRPr="00A27351">
              <w:rPr>
                <w:rFonts w:ascii="Trebuchet MS" w:eastAsia="Times New Roman" w:hAnsi="Trebuchet MS" w:cs="Times New Roman"/>
                <w:color w:val="000000"/>
                <w:sz w:val="21"/>
                <w:szCs w:val="21"/>
              </w:rPr>
              <w:t>, initiate a discussion if the difference between the maximum and minimum scores is greater than 2 levels. </w:t>
            </w:r>
            <w:r w:rsidR="00EE087A">
              <w:rPr>
                <w:rFonts w:ascii="Trebuchet MS" w:eastAsia="Times New Roman" w:hAnsi="Trebuchet MS" w:cs="Times New Roman"/>
                <w:color w:val="000000"/>
                <w:sz w:val="21"/>
                <w:szCs w:val="21"/>
              </w:rPr>
              <w:t xml:space="preserve">In addition, please initiate a discussion </w:t>
            </w:r>
            <w:r w:rsidR="00EE087A">
              <w:rPr>
                <w:rFonts w:ascii="Trebuchet MS" w:eastAsia="Times New Roman" w:hAnsi="Trebuchet MS" w:cs="Times New Roman"/>
                <w:color w:val="000000"/>
                <w:sz w:val="21"/>
                <w:szCs w:val="21"/>
              </w:rPr>
              <w:t>in order to understand if</w:t>
            </w:r>
            <w:r w:rsidR="00EE087A">
              <w:rPr>
                <w:rFonts w:ascii="Trebuchet MS" w:eastAsia="Times New Roman" w:hAnsi="Trebuchet MS" w:cs="Times New Roman"/>
                <w:color w:val="000000"/>
                <w:sz w:val="21"/>
                <w:szCs w:val="21"/>
              </w:rPr>
              <w:t xml:space="preserve"> the rebuttal</w:t>
            </w:r>
            <w:r w:rsidR="00EE087A">
              <w:rPr>
                <w:rFonts w:ascii="Trebuchet MS" w:eastAsia="Times New Roman" w:hAnsi="Trebuchet MS" w:cs="Times New Roman"/>
                <w:color w:val="000000"/>
                <w:sz w:val="21"/>
                <w:szCs w:val="21"/>
              </w:rPr>
              <w:t xml:space="preserve"> responds properly to the reviewers’ concerns.</w:t>
            </w:r>
            <w:r w:rsidR="00EE087A">
              <w:rPr>
                <w:rFonts w:ascii="Trebuchet MS" w:eastAsia="Times New Roman" w:hAnsi="Trebuchet MS" w:cs="Times New Roman"/>
                <w:color w:val="000000"/>
                <w:sz w:val="21"/>
                <w:szCs w:val="21"/>
              </w:rPr>
              <w:t xml:space="preserve"> Y</w:t>
            </w:r>
            <w:r w:rsidR="00EE087A" w:rsidRPr="00A27351">
              <w:rPr>
                <w:rFonts w:ascii="Trebuchet MS" w:eastAsia="Times New Roman" w:hAnsi="Trebuchet MS" w:cs="Times New Roman"/>
                <w:color w:val="000000"/>
                <w:sz w:val="21"/>
                <w:szCs w:val="21"/>
              </w:rPr>
              <w:t>ou can take the input from the reviewers to help in your proposed decision and the consoli</w:t>
            </w:r>
            <w:r w:rsidR="00EE087A" w:rsidRPr="00A27351">
              <w:rPr>
                <w:rFonts w:ascii="Trebuchet MS" w:eastAsia="Times New Roman" w:hAnsi="Trebuchet MS" w:cs="Times New Roman"/>
                <w:color w:val="000000"/>
                <w:sz w:val="21"/>
                <w:szCs w:val="21"/>
              </w:rPr>
              <w:t xml:space="preserve">dation report that you </w:t>
            </w:r>
            <w:r w:rsidR="00EE087A">
              <w:rPr>
                <w:rFonts w:ascii="Trebuchet MS" w:eastAsia="Times New Roman" w:hAnsi="Trebuchet MS" w:cs="Times New Roman"/>
                <w:color w:val="000000"/>
                <w:sz w:val="21"/>
                <w:szCs w:val="21"/>
              </w:rPr>
              <w:t>draft.</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r>
            <w:r w:rsidR="00EE087A">
              <w:rPr>
                <w:rFonts w:ascii="Trebuchet MS" w:eastAsia="Times New Roman" w:hAnsi="Trebuchet MS" w:cs="Times New Roman"/>
                <w:b/>
                <w:bCs/>
                <w:color w:val="000000"/>
                <w:sz w:val="21"/>
                <w:szCs w:val="21"/>
              </w:rPr>
              <w:t>5</w:t>
            </w:r>
            <w:r w:rsidRPr="00A27351">
              <w:rPr>
                <w:rFonts w:ascii="Trebuchet MS" w:eastAsia="Times New Roman" w:hAnsi="Trebuchet MS" w:cs="Times New Roman"/>
                <w:b/>
                <w:bCs/>
                <w:color w:val="000000"/>
                <w:sz w:val="21"/>
                <w:szCs w:val="21"/>
              </w:rPr>
              <w:t>.2. During the Discussion</w:t>
            </w:r>
            <w:r w:rsidRPr="00A27351">
              <w:rPr>
                <w:rFonts w:ascii="Trebuchet MS" w:eastAsia="Times New Roman" w:hAnsi="Trebuchet MS" w:cs="Times New Roman"/>
                <w:color w:val="000000"/>
                <w:sz w:val="21"/>
                <w:szCs w:val="21"/>
              </w:rPr>
              <w:t>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t>You play the role of a moderator in the discussion. While it is ideal to reach a consensus, don't feel obligated to force one - the discussions are mainly to allow you to make more informed decisions. It is ok if the reviewers end up not changing their overall scores as long as you've gained a better understanding of how they arrived at their scores. Stick to the facts, and do not influence the outcome of the discussion by imposing your views on the paper. However, if you disagree with the majority view, say so, provide compelling reasons, and solicit feedback from the reviewers. If the discussion looks like it is getting out of hand (e.g., when a reviewer makes inappropriate remarks or a battle of words erupts), please contact us (</w:t>
            </w:r>
            <w:hyperlink r:id="rId7" w:tooltip="Reveal this e-mail address" w:history="1">
              <w:r w:rsidRPr="00A27351">
                <w:rPr>
                  <w:rFonts w:ascii="Trebuchet MS" w:eastAsia="Times New Roman" w:hAnsi="Trebuchet MS" w:cs="Times New Roman"/>
                  <w:color w:val="3333FF"/>
                  <w:sz w:val="21"/>
                  <w:szCs w:val="21"/>
                  <w:u w:val="single"/>
                </w:rPr>
                <w:t>cvpr...@gmail.com</w:t>
              </w:r>
            </w:hyperlink>
            <w:r w:rsidRPr="00A27351">
              <w:rPr>
                <w:rFonts w:ascii="Trebuchet MS" w:eastAsia="Times New Roman" w:hAnsi="Trebuchet MS" w:cs="Times New Roman"/>
                <w:color w:val="000000"/>
                <w:sz w:val="21"/>
                <w:szCs w:val="21"/>
              </w:rPr>
              <w:t>) immediately. Don't forget to l</w:t>
            </w:r>
            <w:r w:rsidR="00825C01">
              <w:rPr>
                <w:rFonts w:ascii="Trebuchet MS" w:eastAsia="Times New Roman" w:hAnsi="Trebuchet MS" w:cs="Times New Roman"/>
                <w:color w:val="000000"/>
                <w:sz w:val="21"/>
                <w:szCs w:val="21"/>
              </w:rPr>
              <w:t>et us know the paper number.</w:t>
            </w:r>
          </w:p>
          <w:p w:rsidR="00A27351" w:rsidRPr="00A27351" w:rsidRDefault="00A27351" w:rsidP="00825C01">
            <w:pPr>
              <w:spacing w:after="0"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br/>
            </w:r>
            <w:r w:rsidR="00EE087A">
              <w:rPr>
                <w:rFonts w:ascii="Trebuchet MS" w:eastAsia="Times New Roman" w:hAnsi="Trebuchet MS" w:cs="Times New Roman"/>
                <w:b/>
                <w:bCs/>
                <w:color w:val="000000"/>
                <w:sz w:val="21"/>
                <w:szCs w:val="21"/>
              </w:rPr>
              <w:t>5</w:t>
            </w:r>
            <w:r w:rsidRPr="00A27351">
              <w:rPr>
                <w:rFonts w:ascii="Trebuchet MS" w:eastAsia="Times New Roman" w:hAnsi="Trebuchet MS" w:cs="Times New Roman"/>
                <w:b/>
                <w:bCs/>
                <w:color w:val="000000"/>
                <w:sz w:val="21"/>
                <w:szCs w:val="21"/>
              </w:rPr>
              <w:t>.3. Anonymous Discussion Feature</w:t>
            </w:r>
            <w:r w:rsidRPr="00A27351">
              <w:rPr>
                <w:rFonts w:ascii="Trebuchet MS" w:eastAsia="Times New Roman" w:hAnsi="Trebuchet MS" w:cs="Times New Roman"/>
                <w:color w:val="000000"/>
                <w:sz w:val="21"/>
                <w:szCs w:val="21"/>
              </w:rPr>
              <w:t>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t>This feature can be accessed from the "Detailed Meta-Reviews and Discussions" page:</w:t>
            </w:r>
          </w:p>
          <w:p w:rsidR="00A27351" w:rsidRPr="00825C01" w:rsidRDefault="00A27351" w:rsidP="00A27351">
            <w:pPr>
              <w:numPr>
                <w:ilvl w:val="0"/>
                <w:numId w:val="4"/>
              </w:numPr>
              <w:spacing w:before="100" w:beforeAutospacing="1" w:after="100" w:afterAutospacing="1" w:line="240" w:lineRule="auto"/>
              <w:rPr>
                <w:rFonts w:ascii="Trebuchet MS" w:eastAsia="Times New Roman" w:hAnsi="Trebuchet MS" w:cs="Times New Roman"/>
                <w:sz w:val="21"/>
                <w:szCs w:val="21"/>
              </w:rPr>
            </w:pPr>
            <w:r w:rsidRPr="00825C01">
              <w:rPr>
                <w:rFonts w:ascii="Trebuchet MS" w:eastAsia="Times New Roman" w:hAnsi="Trebuchet MS" w:cs="Times New Roman"/>
                <w:b/>
                <w:bCs/>
                <w:sz w:val="21"/>
                <w:szCs w:val="21"/>
              </w:rPr>
              <w:t>You must do the following steps to enable the reviewers to participate in the discussion. Emailing the reviewers via CMT is NOT the right way to initiate the discussion.</w:t>
            </w:r>
          </w:p>
          <w:p w:rsidR="00A27351" w:rsidRPr="00A27351" w:rsidRDefault="00A27351" w:rsidP="00A27351">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To initiate a discussion for a specific paper, first enable the discussion and then select "View/Post Message" under the "Discussion" column for that paper.</w:t>
            </w:r>
          </w:p>
          <w:p w:rsidR="00A27351" w:rsidRPr="00A27351" w:rsidRDefault="00A27351" w:rsidP="00A27351">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In the "Paper Discussion" page, click on "Start A New Topic" to initiate the discussion (unless a reviewer took the initiative of starting one, in which case you reply; see the next bullet item). We suggest that your first post starts with a very brief summary of the reviews, a request to look at the other reviews for details, followed by specific things you want the reviewers to address.</w:t>
            </w:r>
          </w:p>
          <w:p w:rsidR="00A27351" w:rsidRPr="00A27351" w:rsidRDefault="00A27351" w:rsidP="00A27351">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Once a discussion has been initiated, click on "Reply" on the far right to continue posting on the same discussion thread.</w:t>
            </w:r>
          </w:p>
          <w:p w:rsidR="00A27351" w:rsidRPr="00A27351" w:rsidRDefault="00A27351" w:rsidP="00825C01">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Please identify the reviewers by the review number. </w:t>
            </w:r>
            <w:r w:rsidRPr="00A27351">
              <w:rPr>
                <w:rFonts w:ascii="Trebuchet MS" w:eastAsia="Times New Roman" w:hAnsi="Trebuchet MS" w:cs="Times New Roman"/>
                <w:b/>
                <w:bCs/>
                <w:color w:val="000000"/>
                <w:sz w:val="21"/>
                <w:szCs w:val="21"/>
              </w:rPr>
              <w:t>Never identify other reviewers by name</w:t>
            </w:r>
            <w:r w:rsidR="00825C01" w:rsidRPr="00825C01">
              <w:rPr>
                <w:rFonts w:ascii="Trebuchet MS" w:eastAsia="Times New Roman" w:hAnsi="Trebuchet MS" w:cs="Times New Roman"/>
                <w:color w:val="000000"/>
                <w:sz w:val="21"/>
                <w:szCs w:val="21"/>
              </w:rPr>
              <w:t>, so that their identities are kept from the other reviewers</w:t>
            </w:r>
            <w:r w:rsidRPr="00825C01">
              <w:rPr>
                <w:rFonts w:ascii="Trebuchet MS" w:eastAsia="Times New Roman" w:hAnsi="Trebuchet MS" w:cs="Times New Roman"/>
                <w:color w:val="000000"/>
                <w:sz w:val="21"/>
                <w:szCs w:val="21"/>
              </w:rPr>
              <w:t>.</w:t>
            </w:r>
            <w:r w:rsidR="00825C01">
              <w:rPr>
                <w:rFonts w:ascii="Trebuchet MS" w:eastAsia="Times New Roman" w:hAnsi="Trebuchet MS" w:cs="Times New Roman"/>
                <w:color w:val="000000"/>
                <w:sz w:val="21"/>
                <w:szCs w:val="21"/>
              </w:rPr>
              <w:t xml:space="preserve"> </w:t>
            </w:r>
          </w:p>
          <w:p w:rsidR="00A27351" w:rsidRPr="00A27351" w:rsidRDefault="00A27351" w:rsidP="00A27351">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Anytime a post is made (either by the area chair or a reviewer), the area chair and reviewers will receive an email notification from CMT with the s</w:t>
            </w:r>
            <w:r w:rsidR="00EE087A">
              <w:rPr>
                <w:rFonts w:ascii="Trebuchet MS" w:eastAsia="Times New Roman" w:hAnsi="Trebuchet MS" w:cs="Times New Roman"/>
                <w:color w:val="000000"/>
                <w:sz w:val="21"/>
                <w:szCs w:val="21"/>
              </w:rPr>
              <w:t>ubject that looks like "CVPR2014</w:t>
            </w:r>
            <w:r w:rsidRPr="00A27351">
              <w:rPr>
                <w:rFonts w:ascii="Trebuchet MS" w:eastAsia="Times New Roman" w:hAnsi="Trebuchet MS" w:cs="Times New Roman"/>
                <w:color w:val="000000"/>
                <w:sz w:val="21"/>
                <w:szCs w:val="21"/>
              </w:rPr>
              <w:t>: New reviewer discussion posted for Paper ID XXX". There is a link in the email you can use to join the discussion (after logging in, you will be routed directly to the discussion page). Alternatively, you can just log in to CMT as usual.</w:t>
            </w:r>
          </w:p>
          <w:p w:rsidR="00A27351" w:rsidRPr="00A27351" w:rsidRDefault="00A27351" w:rsidP="00A27351">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After you've posted, </w:t>
            </w:r>
            <w:r w:rsidRPr="00A27351">
              <w:rPr>
                <w:rFonts w:ascii="Trebuchet MS" w:eastAsia="Times New Roman" w:hAnsi="Trebuchet MS" w:cs="Times New Roman"/>
                <w:b/>
                <w:bCs/>
                <w:color w:val="000000"/>
                <w:sz w:val="21"/>
                <w:szCs w:val="21"/>
              </w:rPr>
              <w:t>do not refresh the page</w:t>
            </w:r>
            <w:r w:rsidR="00EE087A">
              <w:rPr>
                <w:rFonts w:ascii="Trebuchet MS" w:eastAsia="Times New Roman" w:hAnsi="Trebuchet MS" w:cs="Times New Roman"/>
                <w:b/>
                <w:bCs/>
                <w:color w:val="000000"/>
                <w:sz w:val="21"/>
                <w:szCs w:val="21"/>
              </w:rPr>
              <w:t xml:space="preserve"> </w:t>
            </w:r>
            <w:r w:rsidRPr="00A27351">
              <w:rPr>
                <w:rFonts w:ascii="Trebuchet MS" w:eastAsia="Times New Roman" w:hAnsi="Trebuchet MS" w:cs="Times New Roman"/>
                <w:color w:val="000000"/>
                <w:sz w:val="21"/>
                <w:szCs w:val="21"/>
              </w:rPr>
              <w:t>(e.g., by hitting F5)! This will generate another post with the exact same message!</w:t>
            </w:r>
          </w:p>
          <w:p w:rsidR="00A27351" w:rsidRPr="00A27351" w:rsidRDefault="00A27351" w:rsidP="00A27351">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In the discussion, you (as AC) can see the identities of the posters. However, each reviewer will NOT know the identities of the other posters.</w:t>
            </w:r>
          </w:p>
          <w:p w:rsidR="00A27351" w:rsidRPr="00A27351" w:rsidRDefault="00A27351" w:rsidP="00A27351">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Once the author rebuttal period is over, you and the reviewers will be able to see the author rebuttal.</w:t>
            </w:r>
          </w:p>
          <w:p w:rsidR="00A27351" w:rsidRPr="00A27351" w:rsidRDefault="00A27351" w:rsidP="00A27351">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lastRenderedPageBreak/>
              <w:t>Because of the frank nature of the discussions, the authors will not see them at any time. The consolidation reports will be visible to authors only after the AC meeting, when decisions are made known.</w:t>
            </w:r>
          </w:p>
          <w:p w:rsidR="00A27351" w:rsidRPr="00A27351" w:rsidRDefault="00A27351" w:rsidP="00A27351">
            <w:pPr>
              <w:numPr>
                <w:ilvl w:val="0"/>
                <w:numId w:val="4"/>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t>Reviewer instructions for the discussion feature are given </w:t>
            </w:r>
            <w:hyperlink r:id="rId8" w:anchor="ac_discuss" w:history="1">
              <w:r w:rsidRPr="00A27351">
                <w:rPr>
                  <w:rFonts w:ascii="Trebuchet MS" w:eastAsia="Times New Roman" w:hAnsi="Trebuchet MS" w:cs="Times New Roman"/>
                  <w:color w:val="3333FF"/>
                  <w:sz w:val="21"/>
                  <w:szCs w:val="21"/>
                  <w:u w:val="single"/>
                </w:rPr>
                <w:t>here</w:t>
              </w:r>
            </w:hyperlink>
            <w:r w:rsidRPr="00A27351">
              <w:rPr>
                <w:rFonts w:ascii="Trebuchet MS" w:eastAsia="Times New Roman" w:hAnsi="Trebuchet MS" w:cs="Times New Roman"/>
                <w:color w:val="000000"/>
                <w:sz w:val="21"/>
                <w:szCs w:val="21"/>
              </w:rPr>
              <w:t> . Note that reviewers can revise their reviews until the review deadline.</w:t>
            </w:r>
          </w:p>
          <w:p w:rsidR="002502FC" w:rsidRDefault="00EE087A" w:rsidP="002502FC">
            <w:pPr>
              <w:spacing w:after="0" w:line="240" w:lineRule="auto"/>
              <w:rPr>
                <w:rFonts w:ascii="Trebuchet MS" w:eastAsia="Times New Roman" w:hAnsi="Trebuchet MS" w:cs="Times New Roman"/>
                <w:b/>
                <w:bCs/>
                <w:color w:val="000000"/>
                <w:sz w:val="21"/>
                <w:szCs w:val="21"/>
              </w:rPr>
            </w:pPr>
            <w:r>
              <w:rPr>
                <w:rFonts w:ascii="Trebuchet MS" w:eastAsia="Times New Roman" w:hAnsi="Trebuchet MS" w:cs="Times New Roman"/>
                <w:b/>
                <w:bCs/>
                <w:color w:val="000000"/>
                <w:sz w:val="21"/>
                <w:szCs w:val="21"/>
              </w:rPr>
              <w:t>5.4</w:t>
            </w:r>
            <w:r>
              <w:rPr>
                <w:rFonts w:ascii="Trebuchet MS" w:eastAsia="Times New Roman" w:hAnsi="Trebuchet MS" w:cs="Times New Roman"/>
                <w:b/>
                <w:bCs/>
                <w:color w:val="000000"/>
                <w:sz w:val="21"/>
                <w:szCs w:val="21"/>
              </w:rPr>
              <w:t>.</w:t>
            </w:r>
            <w:r>
              <w:rPr>
                <w:rFonts w:ascii="Trebuchet MS" w:eastAsia="Times New Roman" w:hAnsi="Trebuchet MS" w:cs="Times New Roman"/>
                <w:b/>
                <w:bCs/>
                <w:color w:val="000000"/>
                <w:sz w:val="21"/>
                <w:szCs w:val="21"/>
              </w:rPr>
              <w:t xml:space="preserve"> </w:t>
            </w:r>
            <w:r>
              <w:rPr>
                <w:rFonts w:ascii="Trebuchet MS" w:eastAsia="Times New Roman" w:hAnsi="Trebuchet MS" w:cs="Times New Roman"/>
                <w:b/>
                <w:bCs/>
                <w:color w:val="000000"/>
                <w:sz w:val="21"/>
                <w:szCs w:val="21"/>
              </w:rPr>
              <w:t xml:space="preserve">Writing the </w:t>
            </w:r>
            <w:r w:rsidRPr="0093401D">
              <w:rPr>
                <w:rFonts w:ascii="Trebuchet MS" w:eastAsia="Times New Roman" w:hAnsi="Trebuchet MS" w:cs="Times New Roman"/>
                <w:b/>
                <w:bCs/>
                <w:color w:val="000000"/>
                <w:sz w:val="21"/>
                <w:szCs w:val="21"/>
              </w:rPr>
              <w:t>Final Consolidation Report</w:t>
            </w:r>
          </w:p>
          <w:p w:rsidR="002502FC" w:rsidRDefault="00EE087A" w:rsidP="002502FC">
            <w:pPr>
              <w:spacing w:after="0" w:line="240" w:lineRule="auto"/>
              <w:rPr>
                <w:rFonts w:ascii="Trebuchet MS" w:eastAsia="Times New Roman" w:hAnsi="Trebuchet MS" w:cs="Times New Roman"/>
                <w:b/>
                <w:bCs/>
                <w:color w:val="000000"/>
                <w:sz w:val="21"/>
                <w:szCs w:val="21"/>
              </w:rPr>
            </w:pPr>
          </w:p>
          <w:p w:rsidR="002502FC" w:rsidRDefault="00EE087A" w:rsidP="002502FC">
            <w:pPr>
              <w:spacing w:after="0" w:line="240" w:lineRule="auto"/>
              <w:rPr>
                <w:rFonts w:ascii="Trebuchet MS" w:eastAsia="Times New Roman" w:hAnsi="Trebuchet MS" w:cs="Times New Roman"/>
                <w:color w:val="000000"/>
                <w:sz w:val="21"/>
                <w:szCs w:val="21"/>
              </w:rPr>
            </w:pPr>
            <w:r>
              <w:rPr>
                <w:rFonts w:ascii="Trebuchet MS" w:eastAsia="Times New Roman" w:hAnsi="Trebuchet MS" w:cs="Times New Roman"/>
                <w:color w:val="000000"/>
                <w:sz w:val="21"/>
                <w:szCs w:val="21"/>
              </w:rPr>
              <w:t xml:space="preserve">Final consolidation reports are due on Feb </w:t>
            </w:r>
            <w:r>
              <w:rPr>
                <w:rFonts w:ascii="Trebuchet MS" w:eastAsia="Times New Roman" w:hAnsi="Trebuchet MS" w:cs="Times New Roman"/>
                <w:color w:val="000000"/>
                <w:sz w:val="21"/>
                <w:szCs w:val="21"/>
              </w:rPr>
              <w:t xml:space="preserve">12 and they should </w:t>
            </w:r>
            <w:r w:rsidRPr="00794896">
              <w:rPr>
                <w:rFonts w:ascii="Trebuchet MS" w:eastAsia="Times New Roman" w:hAnsi="Trebuchet MS" w:cs="Times New Roman"/>
                <w:color w:val="000000"/>
                <w:sz w:val="21"/>
                <w:szCs w:val="21"/>
              </w:rPr>
              <w:t>summarize the decision process for the paper, including the reviews, rebuttal, discussions, and AC/panel recommendations. For example: “Initially, the paper received mixe</w:t>
            </w:r>
            <w:r>
              <w:rPr>
                <w:rFonts w:ascii="Trebuchet MS" w:eastAsia="Times New Roman" w:hAnsi="Trebuchet MS" w:cs="Times New Roman"/>
                <w:color w:val="000000"/>
                <w:sz w:val="21"/>
                <w:szCs w:val="21"/>
              </w:rPr>
              <w:t>d ratings: 2 weak rejec</w:t>
            </w:r>
            <w:r>
              <w:rPr>
                <w:rFonts w:ascii="Trebuchet MS" w:eastAsia="Times New Roman" w:hAnsi="Trebuchet MS" w:cs="Times New Roman"/>
                <w:color w:val="000000"/>
                <w:sz w:val="21"/>
                <w:szCs w:val="21"/>
              </w:rPr>
              <w:t xml:space="preserve">ts and 1 </w:t>
            </w:r>
            <w:r w:rsidRPr="00794896">
              <w:rPr>
                <w:rFonts w:ascii="Trebuchet MS" w:eastAsia="Times New Roman" w:hAnsi="Trebuchet MS" w:cs="Times New Roman"/>
                <w:color w:val="000000"/>
                <w:sz w:val="21"/>
                <w:szCs w:val="21"/>
              </w:rPr>
              <w:t>poster. The main critiques were that the proof of</w:t>
            </w:r>
            <w:r>
              <w:rPr>
                <w:rFonts w:ascii="Trebuchet MS" w:eastAsia="Times New Roman" w:hAnsi="Trebuchet MS" w:cs="Times New Roman"/>
                <w:color w:val="000000"/>
                <w:sz w:val="21"/>
                <w:szCs w:val="21"/>
              </w:rPr>
              <w:t xml:space="preserve"> Theorem 1 was unclear and that </w:t>
            </w:r>
            <w:r w:rsidRPr="00794896">
              <w:rPr>
                <w:rFonts w:ascii="Trebuchet MS" w:eastAsia="Times New Roman" w:hAnsi="Trebuchet MS" w:cs="Times New Roman"/>
                <w:color w:val="000000"/>
                <w:sz w:val="21"/>
                <w:szCs w:val="21"/>
              </w:rPr>
              <w:t xml:space="preserve">experimental comparison with [1] was missing. The authors’ rebuttal explained the proof of Theorem 1 in more detail and argued that comparison with [1] was </w:t>
            </w:r>
            <w:r w:rsidRPr="00794896">
              <w:rPr>
                <w:rFonts w:ascii="Trebuchet MS" w:eastAsia="Times New Roman" w:hAnsi="Trebuchet MS" w:cs="Times New Roman"/>
                <w:color w:val="000000"/>
                <w:sz w:val="21"/>
                <w:szCs w:val="21"/>
              </w:rPr>
              <w:t>inappropriate. During discussion, R2 was convinced that the experiments were sufficient and upgraded the rating to poster. However, R3 was still unsatisfied with the proof of Theorem 1. The AC agreed that the proof of Theorem 1 is unconvincing, found it es</w:t>
            </w:r>
            <w:r w:rsidRPr="00794896">
              <w:rPr>
                <w:rFonts w:ascii="Trebuchet MS" w:eastAsia="Times New Roman" w:hAnsi="Trebuchet MS" w:cs="Times New Roman"/>
                <w:color w:val="000000"/>
                <w:sz w:val="21"/>
                <w:szCs w:val="21"/>
              </w:rPr>
              <w:t xml:space="preserve">sential for the method’s correctness, and recommended rejection in spite of the 2 poster recommendations. The secondary AC recommended that the paper be discussed at the AC meeting. The AC panel discussed the paper extensively and agreed that the proof of </w:t>
            </w:r>
            <w:r w:rsidRPr="00794896">
              <w:rPr>
                <w:rFonts w:ascii="Trebuchet MS" w:eastAsia="Times New Roman" w:hAnsi="Trebuchet MS" w:cs="Times New Roman"/>
                <w:color w:val="000000"/>
                <w:sz w:val="21"/>
                <w:szCs w:val="21"/>
              </w:rPr>
              <w:t>Theorem 1 is essential.</w:t>
            </w:r>
            <w:r>
              <w:rPr>
                <w:rFonts w:ascii="Verdana" w:hAnsi="Verdana" w:cs="Verdana"/>
                <w:bCs/>
                <w:sz w:val="20"/>
                <w:szCs w:val="26"/>
              </w:rPr>
              <w:t xml:space="preserve"> Therefore, the panel recommends that the paper be rejected.”</w:t>
            </w:r>
          </w:p>
          <w:p w:rsidR="002502FC" w:rsidRDefault="00EE087A" w:rsidP="00993CE7">
            <w:pPr>
              <w:spacing w:after="0" w:line="240" w:lineRule="auto"/>
              <w:rPr>
                <w:rFonts w:ascii="Trebuchet MS" w:eastAsia="Times New Roman" w:hAnsi="Trebuchet MS" w:cs="Times New Roman"/>
                <w:b/>
                <w:bCs/>
                <w:color w:val="000000"/>
                <w:sz w:val="21"/>
                <w:szCs w:val="21"/>
              </w:rPr>
            </w:pPr>
          </w:p>
          <w:p w:rsidR="00627817" w:rsidRDefault="00EE087A" w:rsidP="00993CE7">
            <w:pPr>
              <w:spacing w:after="0" w:line="240" w:lineRule="auto"/>
              <w:rPr>
                <w:rFonts w:ascii="Trebuchet MS" w:eastAsia="Times New Roman" w:hAnsi="Trebuchet MS" w:cs="Times New Roman"/>
                <w:b/>
                <w:bCs/>
                <w:color w:val="000000"/>
                <w:sz w:val="21"/>
                <w:szCs w:val="21"/>
              </w:rPr>
            </w:pPr>
            <w:r w:rsidRPr="00A27351">
              <w:rPr>
                <w:rFonts w:ascii="Trebuchet MS" w:eastAsia="Times New Roman" w:hAnsi="Trebuchet MS" w:cs="Times New Roman"/>
                <w:b/>
                <w:bCs/>
                <w:color w:val="000000"/>
                <w:sz w:val="21"/>
                <w:szCs w:val="21"/>
              </w:rPr>
              <w:t xml:space="preserve">Phase 6 - </w:t>
            </w:r>
            <w:r w:rsidRPr="00993CE7">
              <w:rPr>
                <w:rFonts w:ascii="Trebuchet MS" w:eastAsia="Times New Roman" w:hAnsi="Trebuchet MS" w:cs="Times New Roman"/>
                <w:b/>
                <w:bCs/>
                <w:color w:val="000000"/>
                <w:sz w:val="21"/>
                <w:szCs w:val="21"/>
              </w:rPr>
              <w:t>Early Rejec</w:t>
            </w:r>
            <w:r>
              <w:rPr>
                <w:rFonts w:ascii="Trebuchet MS" w:eastAsia="Times New Roman" w:hAnsi="Trebuchet MS" w:cs="Times New Roman"/>
                <w:b/>
                <w:bCs/>
                <w:color w:val="000000"/>
                <w:sz w:val="21"/>
                <w:szCs w:val="21"/>
              </w:rPr>
              <w:t>tions</w:t>
            </w:r>
          </w:p>
          <w:p w:rsidR="00627817" w:rsidRDefault="00EE087A" w:rsidP="00993CE7">
            <w:pPr>
              <w:spacing w:after="0" w:line="240" w:lineRule="auto"/>
              <w:rPr>
                <w:rFonts w:ascii="Trebuchet MS" w:eastAsia="Times New Roman" w:hAnsi="Trebuchet MS" w:cs="Times New Roman"/>
                <w:b/>
                <w:bCs/>
                <w:color w:val="000000"/>
                <w:sz w:val="21"/>
                <w:szCs w:val="21"/>
              </w:rPr>
            </w:pPr>
          </w:p>
          <w:p w:rsidR="00993CE7" w:rsidRDefault="00EE087A" w:rsidP="00993CE7">
            <w:pPr>
              <w:spacing w:after="0" w:line="240" w:lineRule="auto"/>
              <w:rPr>
                <w:rFonts w:ascii="Trebuchet MS" w:eastAsia="Times New Roman" w:hAnsi="Trebuchet MS" w:cs="Times New Roman"/>
                <w:color w:val="000000"/>
                <w:sz w:val="21"/>
                <w:szCs w:val="21"/>
              </w:rPr>
            </w:pPr>
            <w:r w:rsidRPr="00993CE7">
              <w:rPr>
                <w:rFonts w:ascii="Trebuchet MS" w:eastAsia="Times New Roman" w:hAnsi="Trebuchet MS" w:cs="Times New Roman"/>
                <w:color w:val="000000"/>
                <w:sz w:val="21"/>
                <w:szCs w:val="21"/>
              </w:rPr>
              <w:t xml:space="preserve">On February 14 you will receive a small set of papers that other ACs recommend for rejection. Your job is to make sure that the reject </w:t>
            </w:r>
            <w:r w:rsidRPr="00993CE7">
              <w:rPr>
                <w:rFonts w:ascii="Trebuchet MS" w:eastAsia="Times New Roman" w:hAnsi="Trebuchet MS" w:cs="Times New Roman"/>
                <w:color w:val="000000"/>
                <w:sz w:val="21"/>
                <w:szCs w:val="21"/>
              </w:rPr>
              <w:t>decision and the consolidation report is appropriate. If you disagree with the decision, you need to inform the PCs and these papers will be discussed at the AC meeting. If you agree with the decision, the paper will be rejected with no further discussion.</w:t>
            </w:r>
            <w:r w:rsidR="00E675A9">
              <w:rPr>
                <w:rFonts w:ascii="Trebuchet MS" w:eastAsia="Times New Roman" w:hAnsi="Trebuchet MS" w:cs="Times New Roman"/>
                <w:color w:val="000000"/>
                <w:sz w:val="21"/>
                <w:szCs w:val="21"/>
              </w:rPr>
              <w:t xml:space="preserve"> </w:t>
            </w:r>
            <w:r w:rsidR="00E675A9">
              <w:rPr>
                <w:rFonts w:ascii="Trebuchet MS" w:eastAsia="Times New Roman" w:hAnsi="Trebuchet MS" w:cs="Times New Roman"/>
                <w:color w:val="000000"/>
                <w:sz w:val="21"/>
                <w:szCs w:val="21"/>
              </w:rPr>
              <w:t>Your decisions are anonymous. If you decide that a paper deserves further discussion, the panel will not know who made that recommendation, only that the shadow AC felt the paper deserves further discussion.</w:t>
            </w:r>
          </w:p>
          <w:p w:rsidR="00794896" w:rsidRDefault="00A27351" w:rsidP="00627817">
            <w:pPr>
              <w:spacing w:after="0"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b/>
                <w:bCs/>
                <w:color w:val="000000"/>
                <w:sz w:val="21"/>
                <w:szCs w:val="21"/>
              </w:rPr>
              <w:t>Consolidation Scores on the AC Website</w:t>
            </w:r>
            <w:r w:rsidRPr="00A27351">
              <w:rPr>
                <w:rFonts w:ascii="Trebuchet MS" w:eastAsia="Times New Roman" w:hAnsi="Trebuchet MS" w:cs="Times New Roman"/>
                <w:color w:val="000000"/>
                <w:sz w:val="21"/>
                <w:szCs w:val="21"/>
              </w:rPr>
              <w:t>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t>To allow you to see the reviewer scores on the consolidation page, in the Area Chair "Consolidation Report" page, you can customize the page by selecting "Customize The View"-&gt;"Edit Review Columns". Select Q2 ("Overall Rating") and click on "OK" to see the updated table.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b/>
                <w:bCs/>
                <w:color w:val="000000"/>
                <w:sz w:val="21"/>
                <w:szCs w:val="21"/>
              </w:rPr>
              <w:t xml:space="preserve">Phase </w:t>
            </w:r>
            <w:r w:rsidR="00EE087A">
              <w:rPr>
                <w:rFonts w:ascii="Trebuchet MS" w:eastAsia="Times New Roman" w:hAnsi="Trebuchet MS" w:cs="Times New Roman"/>
                <w:b/>
                <w:bCs/>
                <w:color w:val="000000"/>
                <w:sz w:val="21"/>
                <w:szCs w:val="21"/>
              </w:rPr>
              <w:t>7</w:t>
            </w:r>
            <w:r w:rsidRPr="00A27351">
              <w:rPr>
                <w:rFonts w:ascii="Trebuchet MS" w:eastAsia="Times New Roman" w:hAnsi="Trebuchet MS" w:cs="Times New Roman"/>
                <w:b/>
                <w:bCs/>
                <w:color w:val="000000"/>
                <w:sz w:val="21"/>
                <w:szCs w:val="21"/>
              </w:rPr>
              <w:t xml:space="preserve"> - Prepare for AC Meeting Discuss with AC Buddies, Propose Decisions on Paper</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t>The Area Chair Meeting will occur February 2</w:t>
            </w:r>
            <w:r w:rsidR="00EE087A">
              <w:rPr>
                <w:rFonts w:ascii="Trebuchet MS" w:eastAsia="Times New Roman" w:hAnsi="Trebuchet MS" w:cs="Times New Roman"/>
                <w:color w:val="000000"/>
                <w:sz w:val="21"/>
                <w:szCs w:val="21"/>
              </w:rPr>
              <w:t>2-23</w:t>
            </w:r>
            <w:r w:rsidRPr="00A27351">
              <w:rPr>
                <w:rFonts w:ascii="Trebuchet MS" w:eastAsia="Times New Roman" w:hAnsi="Trebuchet MS" w:cs="Times New Roman"/>
                <w:color w:val="000000"/>
                <w:sz w:val="21"/>
                <w:szCs w:val="21"/>
              </w:rPr>
              <w:t xml:space="preserve">, 2013 in </w:t>
            </w:r>
            <w:r w:rsidR="00EE087A" w:rsidRPr="00993CE7">
              <w:rPr>
                <w:rFonts w:ascii="Trebuchet MS" w:eastAsia="Times New Roman" w:hAnsi="Trebuchet MS" w:cs="Times New Roman"/>
                <w:color w:val="000000"/>
                <w:sz w:val="21"/>
                <w:szCs w:val="21"/>
              </w:rPr>
              <w:t>College Park MD</w:t>
            </w:r>
            <w:r w:rsidR="00EE087A" w:rsidRPr="00993CE7">
              <w:rPr>
                <w:rFonts w:ascii="Trebuchet MS" w:eastAsia="Times New Roman" w:hAnsi="Trebuchet MS" w:cs="Times New Roman"/>
                <w:color w:val="000000"/>
                <w:sz w:val="21"/>
                <w:szCs w:val="21"/>
              </w:rPr>
              <w:t xml:space="preserve">. This will require you </w:t>
            </w:r>
            <w:r w:rsidR="00EE087A" w:rsidRPr="00993CE7">
              <w:rPr>
                <w:rFonts w:ascii="Trebuchet MS" w:eastAsia="Times New Roman" w:hAnsi="Trebuchet MS" w:cs="Times New Roman"/>
                <w:color w:val="000000"/>
                <w:sz w:val="21"/>
                <w:szCs w:val="21"/>
              </w:rPr>
              <w:t>to travel to College Park. We need everyone to be present, since there will be a panel discussion (more extensive than in recent years).</w:t>
            </w:r>
            <w:r w:rsidRPr="00A27351">
              <w:rPr>
                <w:rFonts w:ascii="Trebuchet MS" w:eastAsia="Times New Roman" w:hAnsi="Trebuchet MS" w:cs="Times New Roman"/>
                <w:color w:val="000000"/>
                <w:sz w:val="21"/>
                <w:szCs w:val="21"/>
              </w:rPr>
              <w:t> </w:t>
            </w:r>
            <w:r w:rsidRPr="00A27351">
              <w:rPr>
                <w:rFonts w:ascii="Trebuchet MS" w:eastAsia="Times New Roman" w:hAnsi="Trebuchet MS" w:cs="Times New Roman"/>
                <w:color w:val="000000"/>
                <w:sz w:val="21"/>
                <w:szCs w:val="21"/>
              </w:rPr>
              <w:br/>
            </w:r>
          </w:p>
          <w:p w:rsidR="00A27351" w:rsidRPr="00A27351" w:rsidRDefault="00A27351" w:rsidP="00993CE7">
            <w:pPr>
              <w:spacing w:after="0"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b/>
                <w:bCs/>
                <w:color w:val="000000"/>
                <w:sz w:val="26"/>
                <w:szCs w:val="26"/>
                <w:u w:val="single"/>
              </w:rPr>
              <w:t>Area Chair FAQs</w:t>
            </w:r>
            <w:r w:rsidRPr="00A27351">
              <w:rPr>
                <w:rFonts w:ascii="Trebuchet MS" w:eastAsia="Times New Roman" w:hAnsi="Trebuchet MS" w:cs="Times New Roman"/>
                <w:color w:val="000000"/>
                <w:sz w:val="21"/>
                <w:szCs w:val="21"/>
              </w:rPr>
              <w:t> </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b/>
                <w:bCs/>
                <w:color w:val="000000"/>
                <w:sz w:val="21"/>
                <w:szCs w:val="21"/>
              </w:rPr>
              <w:t>Conflicts with Papers Assigned to Area Chairs</w:t>
            </w:r>
          </w:p>
          <w:p w:rsidR="00A27351" w:rsidRPr="00A27351" w:rsidRDefault="00A27351" w:rsidP="00A27351">
            <w:pPr>
              <w:numPr>
                <w:ilvl w:val="0"/>
                <w:numId w:val="5"/>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u w:val="single"/>
              </w:rPr>
              <w:t>I recognize a piece of work (i.e., I know the authors) should I recuse myself from the paper? They are not collaborators and I have no financial ties or other connections with them. My feeling is that I can be impartial and handle the review but it is your call.</w:t>
            </w:r>
            <w:r w:rsidRPr="00A27351">
              <w:rPr>
                <w:rFonts w:ascii="Trebuchet MS" w:eastAsia="Times New Roman" w:hAnsi="Trebuchet MS" w:cs="Times New Roman"/>
                <w:color w:val="000000"/>
                <w:sz w:val="21"/>
                <w:szCs w:val="21"/>
              </w:rPr>
              <w:br/>
            </w:r>
            <w:r w:rsidRPr="00A27351">
              <w:rPr>
                <w:rFonts w:ascii="Trebuchet MS" w:eastAsia="Times New Roman" w:hAnsi="Trebuchet MS" w:cs="Times New Roman"/>
                <w:color w:val="000000"/>
                <w:sz w:val="21"/>
                <w:szCs w:val="21"/>
              </w:rPr>
              <w:lastRenderedPageBreak/>
              <w:t>If you think you can do the review impartially and fairly, and there is no direct conflict, we think you should review this paper, as we feel you are best qualified for it. Thanks for letting us know.</w:t>
            </w:r>
          </w:p>
          <w:p w:rsidR="00A27351" w:rsidRPr="00A27351" w:rsidRDefault="00A27351" w:rsidP="00825C01">
            <w:pPr>
              <w:numPr>
                <w:ilvl w:val="0"/>
                <w:numId w:val="5"/>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u w:val="single"/>
              </w:rPr>
              <w:t>I have been assigned a paper that might be pretty close to things I am working on at present (I don't know for sure since I didn't want to look at the full paper). I would like to decline handling that paper, if possible, on grounds of potential conflict of interest.</w:t>
            </w:r>
            <w:r w:rsidRPr="00A27351">
              <w:rPr>
                <w:rFonts w:ascii="Trebuchet MS" w:eastAsia="Times New Roman" w:hAnsi="Trebuchet MS" w:cs="Times New Roman"/>
                <w:color w:val="000000"/>
                <w:sz w:val="21"/>
                <w:szCs w:val="21"/>
              </w:rPr>
              <w:br/>
              <w:t xml:space="preserve">Thanks for letting us know. Yes, this </w:t>
            </w:r>
            <w:r w:rsidR="00825C01">
              <w:rPr>
                <w:rFonts w:ascii="Trebuchet MS" w:eastAsia="Times New Roman" w:hAnsi="Trebuchet MS" w:cs="Times New Roman"/>
                <w:color w:val="000000"/>
                <w:sz w:val="21"/>
                <w:szCs w:val="21"/>
              </w:rPr>
              <w:t>may</w:t>
            </w:r>
            <w:r w:rsidRPr="00A27351">
              <w:rPr>
                <w:rFonts w:ascii="Trebuchet MS" w:eastAsia="Times New Roman" w:hAnsi="Trebuchet MS" w:cs="Times New Roman"/>
                <w:color w:val="000000"/>
                <w:sz w:val="21"/>
                <w:szCs w:val="21"/>
              </w:rPr>
              <w:t xml:space="preserve"> qualify as a conflict of interest so we will assign to some other Area Chair.</w:t>
            </w:r>
          </w:p>
          <w:p w:rsidR="00A27351" w:rsidRPr="00A27351" w:rsidRDefault="00A27351" w:rsidP="00A27351">
            <w:pPr>
              <w:numPr>
                <w:ilvl w:val="0"/>
                <w:numId w:val="5"/>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u w:val="single"/>
              </w:rPr>
              <w:t>I see a paper that I know is authored by a recent collaborator of mine (collaborated in last 3 years). I am reasonably confident I can still render a fair and an impartial review. But wanted to let you know.</w:t>
            </w:r>
            <w:r w:rsidRPr="00A27351">
              <w:rPr>
                <w:rFonts w:ascii="Trebuchet MS" w:eastAsia="Times New Roman" w:hAnsi="Trebuchet MS" w:cs="Times New Roman"/>
                <w:color w:val="000000"/>
                <w:sz w:val="21"/>
                <w:szCs w:val="21"/>
              </w:rPr>
              <w:br/>
              <w:t>This appears to be a conflict. While we do trust you to be fair and impartial, it is best to have someone else take over this paper. Thanks for letting us know. We will swap it.</w:t>
            </w:r>
          </w:p>
          <w:p w:rsidR="00A27351" w:rsidRPr="00A27351" w:rsidRDefault="00A27351" w:rsidP="00AE1016">
            <w:pPr>
              <w:numPr>
                <w:ilvl w:val="0"/>
                <w:numId w:val="5"/>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u w:val="single"/>
              </w:rPr>
              <w:t>I have a paper assigned to me that appears to be very similar to one that I have just co-authored for CVPR 201</w:t>
            </w:r>
            <w:r w:rsidR="00EE087A">
              <w:rPr>
                <w:rFonts w:ascii="Trebuchet MS" w:eastAsia="Times New Roman" w:hAnsi="Trebuchet MS" w:cs="Times New Roman"/>
                <w:color w:val="000000"/>
                <w:sz w:val="21"/>
                <w:szCs w:val="21"/>
                <w:u w:val="single"/>
              </w:rPr>
              <w:t>4</w:t>
            </w:r>
            <w:r w:rsidRPr="00A27351">
              <w:rPr>
                <w:rFonts w:ascii="Trebuchet MS" w:eastAsia="Times New Roman" w:hAnsi="Trebuchet MS" w:cs="Times New Roman"/>
                <w:color w:val="000000"/>
                <w:sz w:val="21"/>
                <w:szCs w:val="21"/>
                <w:u w:val="single"/>
              </w:rPr>
              <w:t>. I can be still objective in review of this paper, irrespective of my submission.</w:t>
            </w:r>
            <w:r w:rsidRPr="00A27351">
              <w:rPr>
                <w:rFonts w:ascii="Trebuchet MS" w:eastAsia="Times New Roman" w:hAnsi="Trebuchet MS" w:cs="Times New Roman"/>
                <w:color w:val="000000"/>
                <w:sz w:val="21"/>
                <w:szCs w:val="21"/>
              </w:rPr>
              <w:br/>
              <w:t>Thanks for telling us. We feel you are the expert in the area and trust you will do a good job. If you feel you cannot, then we will re-assign to another area chair.</w:t>
            </w:r>
          </w:p>
          <w:p w:rsidR="00A27351" w:rsidRPr="00A27351" w:rsidRDefault="00A27351" w:rsidP="00A27351">
            <w:pPr>
              <w:spacing w:after="0"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b/>
                <w:bCs/>
                <w:color w:val="000000"/>
                <w:sz w:val="21"/>
                <w:szCs w:val="21"/>
              </w:rPr>
              <w:t>Assigning Reviewers</w:t>
            </w:r>
          </w:p>
          <w:p w:rsidR="00A27351" w:rsidRPr="00A27351" w:rsidRDefault="00A27351" w:rsidP="00AE1016">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u w:val="single"/>
              </w:rPr>
              <w:t>What should I do with a paper with the names of the authors explicitly mentioned?</w:t>
            </w:r>
            <w:r w:rsidRPr="00A27351">
              <w:rPr>
                <w:rFonts w:ascii="Trebuchet MS" w:eastAsia="Times New Roman" w:hAnsi="Trebuchet MS" w:cs="Times New Roman"/>
                <w:color w:val="000000"/>
                <w:sz w:val="21"/>
                <w:szCs w:val="21"/>
              </w:rPr>
              <w:br/>
            </w:r>
            <w:r w:rsidR="00EE087A">
              <w:rPr>
                <w:rFonts w:ascii="Trebuchet MS" w:eastAsia="Times New Roman" w:hAnsi="Trebuchet MS" w:cs="Times New Roman"/>
                <w:color w:val="000000"/>
                <w:sz w:val="21"/>
                <w:szCs w:val="21"/>
              </w:rPr>
              <w:t>Papers with author</w:t>
            </w:r>
            <w:r w:rsidRPr="00A27351">
              <w:rPr>
                <w:rFonts w:ascii="Trebuchet MS" w:eastAsia="Times New Roman" w:hAnsi="Trebuchet MS" w:cs="Times New Roman"/>
                <w:color w:val="000000"/>
                <w:sz w:val="21"/>
                <w:szCs w:val="21"/>
              </w:rPr>
              <w:t xml:space="preserve"> names explicitly violate the anonymity requirement of CVPR and </w:t>
            </w:r>
            <w:r w:rsidR="00EE087A">
              <w:rPr>
                <w:rFonts w:ascii="Trebuchet MS" w:eastAsia="Times New Roman" w:hAnsi="Trebuchet MS" w:cs="Times New Roman"/>
                <w:color w:val="000000"/>
                <w:sz w:val="21"/>
                <w:szCs w:val="21"/>
              </w:rPr>
              <w:t>may</w:t>
            </w:r>
            <w:r w:rsidRPr="00A27351">
              <w:rPr>
                <w:rFonts w:ascii="Trebuchet MS" w:eastAsia="Times New Roman" w:hAnsi="Trebuchet MS" w:cs="Times New Roman"/>
                <w:color w:val="000000"/>
                <w:sz w:val="21"/>
                <w:szCs w:val="21"/>
              </w:rPr>
              <w:t xml:space="preserve"> be rejected. Let the Program Chairs know the paper id.</w:t>
            </w:r>
          </w:p>
          <w:p w:rsidR="00A27351" w:rsidRPr="00A27351" w:rsidRDefault="00A27351" w:rsidP="00A27351">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u w:val="single"/>
              </w:rPr>
              <w:t>What should I do with a paper that did not exactly follow the required format?</w:t>
            </w:r>
            <w:r w:rsidRPr="00A27351">
              <w:rPr>
                <w:rFonts w:ascii="Trebuchet MS" w:eastAsia="Times New Roman" w:hAnsi="Trebuchet MS" w:cs="Times New Roman"/>
                <w:color w:val="000000"/>
                <w:sz w:val="21"/>
                <w:szCs w:val="21"/>
              </w:rPr>
              <w:br/>
              <w:t>If the paper is still 2 column style CVPR format (missing the line numbers, paper id on every page, etc.) and not longer than 8 pages (font not too small, margins ok, etc.), then it is fine to assign reviewers. (We don't want to be too rigid.)</w:t>
            </w:r>
          </w:p>
          <w:p w:rsidR="00A27351" w:rsidRPr="00A27351" w:rsidRDefault="00A27351" w:rsidP="00A27351">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u w:val="single"/>
              </w:rPr>
              <w:t>What about papers over 8 pages long?</w:t>
            </w:r>
            <w:r w:rsidRPr="00A27351">
              <w:rPr>
                <w:rFonts w:ascii="Trebuchet MS" w:eastAsia="Times New Roman" w:hAnsi="Trebuchet MS" w:cs="Times New Roman"/>
                <w:color w:val="000000"/>
                <w:sz w:val="21"/>
                <w:szCs w:val="21"/>
              </w:rPr>
              <w:br/>
              <w:t>Overall, our hardline policy is (as the authors were warned!) that the paper will be rejected. If you see a paper with just a citation or 1-2 lines on page 9, then we are letting it go. But if the paper is grossly over onto page 9, then it is an "administrative" reject.</w:t>
            </w:r>
          </w:p>
          <w:p w:rsidR="00A27351" w:rsidRPr="00A27351" w:rsidRDefault="00A27351" w:rsidP="00AE1016">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u w:val="single"/>
              </w:rPr>
              <w:t>Is there a race to assign reviewers? If I do not assign reviewers right away, will I lose all the good reviewers for papers assigned to me?</w:t>
            </w:r>
            <w:r w:rsidRPr="00A27351">
              <w:rPr>
                <w:rFonts w:ascii="Trebuchet MS" w:eastAsia="Times New Roman" w:hAnsi="Trebuchet MS" w:cs="Times New Roman"/>
                <w:color w:val="000000"/>
                <w:sz w:val="21"/>
                <w:szCs w:val="21"/>
              </w:rPr>
              <w:br/>
              <w:t>No, there is</w:t>
            </w:r>
            <w:r w:rsidR="00EE087A">
              <w:rPr>
                <w:rFonts w:ascii="Trebuchet MS" w:eastAsia="Times New Roman" w:hAnsi="Trebuchet MS" w:cs="Times New Roman"/>
                <w:color w:val="000000"/>
                <w:sz w:val="21"/>
                <w:szCs w:val="21"/>
              </w:rPr>
              <w:t xml:space="preserve"> NO race. You are recommending </w:t>
            </w:r>
            <w:r w:rsidR="00EE087A">
              <w:rPr>
                <w:rFonts w:ascii="Trebuchet MS" w:eastAsia="Times New Roman" w:hAnsi="Trebuchet MS" w:cs="Times New Roman"/>
                <w:color w:val="000000"/>
                <w:sz w:val="21"/>
                <w:szCs w:val="21"/>
              </w:rPr>
              <w:t>7</w:t>
            </w:r>
            <w:r w:rsidRPr="00A27351">
              <w:rPr>
                <w:rFonts w:ascii="Trebuchet MS" w:eastAsia="Times New Roman" w:hAnsi="Trebuchet MS" w:cs="Times New Roman"/>
                <w:color w:val="000000"/>
                <w:sz w:val="21"/>
                <w:szCs w:val="21"/>
              </w:rPr>
              <w:t xml:space="preserve"> reviewers for each paper and on </w:t>
            </w:r>
            <w:r w:rsidR="00EE087A">
              <w:rPr>
                <w:rFonts w:ascii="Trebuchet MS" w:eastAsia="Times New Roman" w:hAnsi="Trebuchet MS" w:cs="Times New Roman"/>
                <w:color w:val="000000"/>
                <w:sz w:val="21"/>
                <w:szCs w:val="21"/>
              </w:rPr>
              <w:t>Nov</w:t>
            </w:r>
            <w:r w:rsidRPr="00A27351">
              <w:rPr>
                <w:rFonts w:ascii="Trebuchet MS" w:eastAsia="Times New Roman" w:hAnsi="Trebuchet MS" w:cs="Times New Roman"/>
                <w:color w:val="000000"/>
                <w:sz w:val="21"/>
                <w:szCs w:val="21"/>
              </w:rPr>
              <w:t xml:space="preserve"> </w:t>
            </w:r>
            <w:r w:rsidR="00EE087A">
              <w:rPr>
                <w:rFonts w:ascii="Trebuchet MS" w:eastAsia="Times New Roman" w:hAnsi="Trebuchet MS" w:cs="Times New Roman"/>
                <w:color w:val="000000"/>
                <w:sz w:val="21"/>
                <w:szCs w:val="21"/>
              </w:rPr>
              <w:t>24</w:t>
            </w:r>
            <w:r w:rsidRPr="00A27351">
              <w:rPr>
                <w:rFonts w:ascii="Trebuchet MS" w:eastAsia="Times New Roman" w:hAnsi="Trebuchet MS" w:cs="Times New Roman"/>
                <w:color w:val="000000"/>
                <w:sz w:val="21"/>
                <w:szCs w:val="21"/>
              </w:rPr>
              <w:t xml:space="preserve"> we will optimize the assignments based on (a) reviewer load, (b) your choice/rank of a reviewer, and (c) subject area match to reviewer. We hope that this way, good reviewers per your choice will be assigned the paper for which you are an AC. However, we do not want to see all of you waiting until the last week to assign papers.</w:t>
            </w:r>
          </w:p>
          <w:p w:rsidR="00A27351" w:rsidRPr="00A27351" w:rsidRDefault="00A27351" w:rsidP="00A27351">
            <w:pPr>
              <w:numPr>
                <w:ilvl w:val="0"/>
                <w:numId w:val="6"/>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u w:val="single"/>
              </w:rPr>
              <w:t>I have scanned a paper and it seems very weak and will be rejected, what should I do?</w:t>
            </w:r>
            <w:r w:rsidRPr="00A27351">
              <w:rPr>
                <w:rFonts w:ascii="Trebuchet MS" w:eastAsia="Times New Roman" w:hAnsi="Trebuchet MS" w:cs="Times New Roman"/>
                <w:color w:val="000000"/>
                <w:sz w:val="21"/>
                <w:szCs w:val="21"/>
              </w:rPr>
              <w:br/>
              <w:t>Unfortunately, if the paper has been submitted and does not meet the criteria for an administrative reject (non-anonymous, too long, dual-submission, etc.), the paper has to be reviewed. Give the paper a fair chance and have it reviewed. We agree that sometimes this is a waste of reviewing resources, but we feel the authors deserve the best from us.</w:t>
            </w:r>
          </w:p>
          <w:p w:rsidR="00A27351" w:rsidRPr="00A27351" w:rsidRDefault="00A27351" w:rsidP="00A27351">
            <w:pPr>
              <w:spacing w:after="0"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b/>
                <w:bCs/>
                <w:color w:val="000000"/>
                <w:sz w:val="21"/>
                <w:szCs w:val="21"/>
              </w:rPr>
              <w:t>Assigning New Reviewers</w:t>
            </w:r>
          </w:p>
          <w:p w:rsidR="00A27351" w:rsidRPr="00A27351" w:rsidRDefault="00A27351" w:rsidP="00E96E1C">
            <w:pPr>
              <w:numPr>
                <w:ilvl w:val="0"/>
                <w:numId w:val="7"/>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u w:val="single"/>
              </w:rPr>
              <w:t>When should I decide to request a new reviewer that is not in the database of reviewers?</w:t>
            </w:r>
            <w:r w:rsidRPr="00A27351">
              <w:rPr>
                <w:rFonts w:ascii="Trebuchet MS" w:eastAsia="Times New Roman" w:hAnsi="Trebuchet MS" w:cs="Times New Roman"/>
                <w:color w:val="000000"/>
                <w:sz w:val="21"/>
                <w:szCs w:val="21"/>
              </w:rPr>
              <w:br/>
              <w:t xml:space="preserve">After you scan a paper to see its content, some obvious names of reviewers will come to your mind. Look for them in the reviewer lists. All reviewers should be visible to you (there are over 700 of them, so it is a bit slow). They are sorted by </w:t>
            </w:r>
            <w:r w:rsidR="00EE087A">
              <w:rPr>
                <w:rFonts w:ascii="Trebuchet MS" w:eastAsia="Times New Roman" w:hAnsi="Trebuchet MS" w:cs="Times New Roman"/>
                <w:color w:val="000000"/>
                <w:sz w:val="21"/>
                <w:szCs w:val="21"/>
              </w:rPr>
              <w:t>their</w:t>
            </w:r>
            <w:r w:rsidRPr="00A27351">
              <w:rPr>
                <w:rFonts w:ascii="Trebuchet MS" w:eastAsia="Times New Roman" w:hAnsi="Trebuchet MS" w:cs="Times New Roman"/>
                <w:color w:val="000000"/>
                <w:sz w:val="21"/>
                <w:szCs w:val="21"/>
              </w:rPr>
              <w:t xml:space="preserve"> relevance. If you </w:t>
            </w:r>
            <w:r w:rsidRPr="00A27351">
              <w:rPr>
                <w:rFonts w:ascii="Trebuchet MS" w:eastAsia="Times New Roman" w:hAnsi="Trebuchet MS" w:cs="Times New Roman"/>
                <w:color w:val="000000"/>
                <w:sz w:val="21"/>
                <w:szCs w:val="21"/>
              </w:rPr>
              <w:lastRenderedPageBreak/>
              <w:t>do not see the person you wish to review the paper, consider adding them as an additional reviewer. Consider however that (a) this person may already have</w:t>
            </w:r>
            <w:r w:rsidR="00EE087A">
              <w:rPr>
                <w:rFonts w:ascii="Trebuchet MS" w:eastAsia="Times New Roman" w:hAnsi="Trebuchet MS" w:cs="Times New Roman"/>
                <w:color w:val="000000"/>
                <w:sz w:val="21"/>
                <w:szCs w:val="21"/>
              </w:rPr>
              <w:t xml:space="preserve"> been asked to review for CVPR14</w:t>
            </w:r>
            <w:r w:rsidRPr="00A27351">
              <w:rPr>
                <w:rFonts w:ascii="Trebuchet MS" w:eastAsia="Times New Roman" w:hAnsi="Trebuchet MS" w:cs="Times New Roman"/>
                <w:color w:val="000000"/>
                <w:sz w:val="21"/>
                <w:szCs w:val="21"/>
              </w:rPr>
              <w:t xml:space="preserve"> and may have declined and (b) this person may not have the time to review this time. So do not assume that the new reviewer will agree to do this review. Add an extra reviewer as a back-up for this one.</w:t>
            </w:r>
          </w:p>
          <w:p w:rsidR="00A27351" w:rsidRPr="00A27351" w:rsidRDefault="00A27351" w:rsidP="00A27351">
            <w:pPr>
              <w:spacing w:after="0"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b/>
                <w:bCs/>
                <w:color w:val="000000"/>
                <w:sz w:val="21"/>
                <w:szCs w:val="21"/>
              </w:rPr>
              <w:t>Area Chairs Meeting</w:t>
            </w:r>
          </w:p>
          <w:p w:rsidR="00A27351" w:rsidRPr="00A27351" w:rsidRDefault="00A27351" w:rsidP="00E96E1C">
            <w:pPr>
              <w:numPr>
                <w:ilvl w:val="0"/>
                <w:numId w:val="8"/>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u w:val="single"/>
              </w:rPr>
              <w:t>When and where is the Area Chairs' Meeting?</w:t>
            </w:r>
            <w:r w:rsidRPr="00A27351">
              <w:rPr>
                <w:rFonts w:ascii="Trebuchet MS" w:eastAsia="Times New Roman" w:hAnsi="Trebuchet MS" w:cs="Times New Roman"/>
                <w:color w:val="000000"/>
                <w:sz w:val="21"/>
                <w:szCs w:val="21"/>
              </w:rPr>
              <w:br/>
              <w:t>A</w:t>
            </w:r>
            <w:r w:rsidR="00EE087A">
              <w:rPr>
                <w:rFonts w:ascii="Trebuchet MS" w:eastAsia="Times New Roman" w:hAnsi="Trebuchet MS" w:cs="Times New Roman"/>
                <w:color w:val="000000"/>
                <w:sz w:val="21"/>
                <w:szCs w:val="21"/>
              </w:rPr>
              <w:t>C Meeting will be held on Feb 22</w:t>
            </w:r>
            <w:r w:rsidRPr="00A27351">
              <w:rPr>
                <w:rFonts w:ascii="Trebuchet MS" w:eastAsia="Times New Roman" w:hAnsi="Trebuchet MS" w:cs="Times New Roman"/>
                <w:color w:val="000000"/>
                <w:sz w:val="21"/>
                <w:szCs w:val="21"/>
              </w:rPr>
              <w:t>-2</w:t>
            </w:r>
            <w:r w:rsidR="00EE087A">
              <w:rPr>
                <w:rFonts w:ascii="Trebuchet MS" w:eastAsia="Times New Roman" w:hAnsi="Trebuchet MS" w:cs="Times New Roman"/>
                <w:color w:val="000000"/>
                <w:sz w:val="21"/>
                <w:szCs w:val="21"/>
              </w:rPr>
              <w:t>3</w:t>
            </w:r>
            <w:r w:rsidRPr="00A27351">
              <w:rPr>
                <w:rFonts w:ascii="Trebuchet MS" w:eastAsia="Times New Roman" w:hAnsi="Trebuchet MS" w:cs="Times New Roman"/>
                <w:color w:val="000000"/>
                <w:sz w:val="21"/>
                <w:szCs w:val="21"/>
              </w:rPr>
              <w:t>. All AC</w:t>
            </w:r>
            <w:r w:rsidR="00EE087A">
              <w:rPr>
                <w:rFonts w:ascii="Trebuchet MS" w:eastAsia="Times New Roman" w:hAnsi="Trebuchet MS" w:cs="Times New Roman"/>
                <w:color w:val="000000"/>
                <w:sz w:val="21"/>
                <w:szCs w:val="21"/>
              </w:rPr>
              <w:t>s</w:t>
            </w:r>
            <w:bookmarkStart w:id="3" w:name="_GoBack"/>
            <w:bookmarkEnd w:id="3"/>
            <w:r w:rsidRPr="00A27351">
              <w:rPr>
                <w:rFonts w:ascii="Trebuchet MS" w:eastAsia="Times New Roman" w:hAnsi="Trebuchet MS" w:cs="Times New Roman"/>
                <w:color w:val="000000"/>
                <w:sz w:val="21"/>
                <w:szCs w:val="21"/>
              </w:rPr>
              <w:t xml:space="preserve"> </w:t>
            </w:r>
            <w:r w:rsidR="00EE087A">
              <w:rPr>
                <w:rFonts w:ascii="Trebuchet MS" w:eastAsia="Times New Roman" w:hAnsi="Trebuchet MS" w:cs="Times New Roman"/>
                <w:color w:val="000000"/>
                <w:sz w:val="21"/>
                <w:szCs w:val="21"/>
              </w:rPr>
              <w:t>are expected to arrive on Feb 21 (Fri), 2014</w:t>
            </w:r>
            <w:r w:rsidRPr="00A27351">
              <w:rPr>
                <w:rFonts w:ascii="Trebuchet MS" w:eastAsia="Times New Roman" w:hAnsi="Trebuchet MS" w:cs="Times New Roman"/>
                <w:color w:val="000000"/>
                <w:sz w:val="21"/>
                <w:szCs w:val="21"/>
              </w:rPr>
              <w:t>, and be there until the sessi</w:t>
            </w:r>
            <w:r w:rsidR="00EE087A">
              <w:rPr>
                <w:rFonts w:ascii="Trebuchet MS" w:eastAsia="Times New Roman" w:hAnsi="Trebuchet MS" w:cs="Times New Roman"/>
                <w:color w:val="000000"/>
                <w:sz w:val="21"/>
                <w:szCs w:val="21"/>
              </w:rPr>
              <w:t>on ends on the evening of Feb 23</w:t>
            </w:r>
            <w:r w:rsidRPr="00A27351">
              <w:rPr>
                <w:rFonts w:ascii="Trebuchet MS" w:eastAsia="Times New Roman" w:hAnsi="Trebuchet MS" w:cs="Times New Roman"/>
                <w:color w:val="000000"/>
                <w:sz w:val="21"/>
                <w:szCs w:val="21"/>
              </w:rPr>
              <w:t xml:space="preserve"> (Sun</w:t>
            </w:r>
            <w:r w:rsidR="00EE087A">
              <w:rPr>
                <w:rFonts w:ascii="Trebuchet MS" w:eastAsia="Times New Roman" w:hAnsi="Trebuchet MS" w:cs="Times New Roman"/>
                <w:color w:val="000000"/>
                <w:sz w:val="21"/>
                <w:szCs w:val="21"/>
              </w:rPr>
              <w:t>)</w:t>
            </w:r>
            <w:r w:rsidRPr="00A27351">
              <w:rPr>
                <w:rFonts w:ascii="Trebuchet MS" w:eastAsia="Times New Roman" w:hAnsi="Trebuchet MS" w:cs="Times New Roman"/>
                <w:color w:val="000000"/>
                <w:sz w:val="21"/>
                <w:szCs w:val="21"/>
              </w:rPr>
              <w:t>. All ACs are invi</w:t>
            </w:r>
            <w:r w:rsidR="00EE087A">
              <w:rPr>
                <w:rFonts w:ascii="Trebuchet MS" w:eastAsia="Times New Roman" w:hAnsi="Trebuchet MS" w:cs="Times New Roman"/>
                <w:color w:val="000000"/>
                <w:sz w:val="21"/>
                <w:szCs w:val="21"/>
              </w:rPr>
              <w:t>ted to stay an extra day, Feb 24</w:t>
            </w:r>
            <w:r w:rsidRPr="00A27351">
              <w:rPr>
                <w:rFonts w:ascii="Trebuchet MS" w:eastAsia="Times New Roman" w:hAnsi="Trebuchet MS" w:cs="Times New Roman"/>
                <w:color w:val="000000"/>
                <w:sz w:val="21"/>
                <w:szCs w:val="21"/>
              </w:rPr>
              <w:t xml:space="preserve"> (Mon), </w:t>
            </w:r>
            <w:r w:rsidR="00EE087A">
              <w:rPr>
                <w:rFonts w:ascii="Trebuchet MS" w:eastAsia="Times New Roman" w:hAnsi="Trebuchet MS" w:cs="Times New Roman"/>
                <w:color w:val="000000"/>
                <w:sz w:val="21"/>
                <w:szCs w:val="21"/>
              </w:rPr>
              <w:t>2014</w:t>
            </w:r>
            <w:r w:rsidRPr="00A27351">
              <w:rPr>
                <w:rFonts w:ascii="Trebuchet MS" w:eastAsia="Times New Roman" w:hAnsi="Trebuchet MS" w:cs="Times New Roman"/>
                <w:color w:val="000000"/>
                <w:sz w:val="21"/>
                <w:szCs w:val="21"/>
              </w:rPr>
              <w:t xml:space="preserve"> to participate in an informal workshop on computer vision and related topics.</w:t>
            </w:r>
          </w:p>
          <w:p w:rsidR="00A27351" w:rsidRPr="00A27351" w:rsidRDefault="00A27351" w:rsidP="00A27351">
            <w:pPr>
              <w:numPr>
                <w:ilvl w:val="0"/>
                <w:numId w:val="8"/>
              </w:numPr>
              <w:spacing w:before="100" w:beforeAutospacing="1" w:after="100" w:afterAutospacing="1" w:line="240" w:lineRule="auto"/>
              <w:rPr>
                <w:rFonts w:ascii="Trebuchet MS" w:eastAsia="Times New Roman" w:hAnsi="Trebuchet MS" w:cs="Times New Roman"/>
                <w:color w:val="000000"/>
                <w:sz w:val="21"/>
                <w:szCs w:val="21"/>
              </w:rPr>
            </w:pPr>
            <w:r w:rsidRPr="00A27351">
              <w:rPr>
                <w:rFonts w:ascii="Trebuchet MS" w:eastAsia="Times New Roman" w:hAnsi="Trebuchet MS" w:cs="Times New Roman"/>
                <w:color w:val="000000"/>
                <w:sz w:val="21"/>
                <w:szCs w:val="21"/>
                <w:u w:val="single"/>
              </w:rPr>
              <w:t>When should we make reservations for the AC meeting?</w:t>
            </w:r>
            <w:r w:rsidRPr="00A27351">
              <w:rPr>
                <w:rFonts w:ascii="Trebuchet MS" w:eastAsia="Times New Roman" w:hAnsi="Trebuchet MS" w:cs="Times New Roman"/>
                <w:color w:val="000000"/>
                <w:sz w:val="21"/>
                <w:szCs w:val="21"/>
              </w:rPr>
              <w:br/>
              <w:t>You will be getting instructions from us about how to plan for your travel and how you will be reimbursed in a separate e-mail.</w:t>
            </w:r>
          </w:p>
        </w:tc>
      </w:tr>
    </w:tbl>
    <w:p w:rsidR="00CA0AFD" w:rsidRDefault="00EE087A"/>
    <w:sectPr w:rsidR="00CA0AFD" w:rsidSect="00EC1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571EC"/>
    <w:multiLevelType w:val="multilevel"/>
    <w:tmpl w:val="84F6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6562C"/>
    <w:multiLevelType w:val="multilevel"/>
    <w:tmpl w:val="5D9A3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C089E"/>
    <w:multiLevelType w:val="multilevel"/>
    <w:tmpl w:val="8AE4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7B3331"/>
    <w:multiLevelType w:val="multilevel"/>
    <w:tmpl w:val="497A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2652F"/>
    <w:multiLevelType w:val="multilevel"/>
    <w:tmpl w:val="EDA2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99387B"/>
    <w:multiLevelType w:val="multilevel"/>
    <w:tmpl w:val="2EC0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E31EAC"/>
    <w:multiLevelType w:val="hybridMultilevel"/>
    <w:tmpl w:val="D2C2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744F2C"/>
    <w:multiLevelType w:val="multilevel"/>
    <w:tmpl w:val="33E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695346"/>
    <w:multiLevelType w:val="multilevel"/>
    <w:tmpl w:val="BD2E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7"/>
  </w:num>
  <w:num w:numId="5">
    <w:abstractNumId w:val="2"/>
  </w:num>
  <w:num w:numId="6">
    <w:abstractNumId w:val="5"/>
  </w:num>
  <w:num w:numId="7">
    <w:abstractNumId w:val="8"/>
  </w:num>
  <w:num w:numId="8">
    <w:abstractNumId w:val="3"/>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en Basri">
    <w15:presenceInfo w15:providerId="AD" w15:userId="S-1-5-21-3850300223-3242872711-2978018418-1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51"/>
    <w:rsid w:val="002E62B7"/>
    <w:rsid w:val="007F1AFF"/>
    <w:rsid w:val="00805145"/>
    <w:rsid w:val="00825C01"/>
    <w:rsid w:val="009579BC"/>
    <w:rsid w:val="00A27351"/>
    <w:rsid w:val="00E41F9F"/>
    <w:rsid w:val="00E675A9"/>
    <w:rsid w:val="00EE087A"/>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5948F4-CCB2-4AB4-B095-D7F3EA26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vprpageheader">
    <w:name w:val="cvprpageheader"/>
    <w:basedOn w:val="DefaultParagraphFont"/>
    <w:rsid w:val="00A27351"/>
  </w:style>
  <w:style w:type="character" w:customStyle="1" w:styleId="cvprparagraphheader">
    <w:name w:val="cvprparagraphheader"/>
    <w:basedOn w:val="DefaultParagraphFont"/>
    <w:rsid w:val="00A27351"/>
  </w:style>
  <w:style w:type="character" w:customStyle="1" w:styleId="apple-converted-space">
    <w:name w:val="apple-converted-space"/>
    <w:basedOn w:val="DefaultParagraphFont"/>
    <w:rsid w:val="00A27351"/>
  </w:style>
  <w:style w:type="character" w:customStyle="1" w:styleId="cvprsectionheader">
    <w:name w:val="cvprsectionheader"/>
    <w:basedOn w:val="DefaultParagraphFont"/>
    <w:rsid w:val="00A27351"/>
  </w:style>
  <w:style w:type="character" w:styleId="Hyperlink">
    <w:name w:val="Hyperlink"/>
    <w:basedOn w:val="DefaultParagraphFont"/>
    <w:uiPriority w:val="99"/>
    <w:semiHidden/>
    <w:unhideWhenUsed/>
    <w:rsid w:val="00A27351"/>
    <w:rPr>
      <w:color w:val="0000FF"/>
      <w:u w:val="single"/>
    </w:rPr>
  </w:style>
  <w:style w:type="character" w:customStyle="1" w:styleId="boldred">
    <w:name w:val="boldred"/>
    <w:basedOn w:val="DefaultParagraphFont"/>
    <w:rsid w:val="00A27351"/>
  </w:style>
  <w:style w:type="character" w:customStyle="1" w:styleId="faqq">
    <w:name w:val="faq_q"/>
    <w:basedOn w:val="DefaultParagraphFont"/>
    <w:rsid w:val="00A27351"/>
  </w:style>
  <w:style w:type="character" w:customStyle="1" w:styleId="faqa">
    <w:name w:val="faq_a"/>
    <w:basedOn w:val="DefaultParagraphFont"/>
    <w:rsid w:val="00A27351"/>
  </w:style>
  <w:style w:type="paragraph" w:styleId="ListParagraph">
    <w:name w:val="List Paragraph"/>
    <w:basedOn w:val="Normal"/>
    <w:uiPriority w:val="34"/>
    <w:qFormat/>
    <w:rsid w:val="0093401D"/>
    <w:pPr>
      <w:ind w:left="720"/>
      <w:contextualSpacing/>
    </w:pPr>
  </w:style>
  <w:style w:type="paragraph" w:styleId="BalloonText">
    <w:name w:val="Balloon Text"/>
    <w:basedOn w:val="Normal"/>
    <w:link w:val="BalloonTextChar"/>
    <w:uiPriority w:val="99"/>
    <w:semiHidden/>
    <w:unhideWhenUsed/>
    <w:rsid w:val="00B2155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21557"/>
    <w:rPr>
      <w:rFonts w:ascii="Lucida Grande" w:hAnsi="Lucida Grande"/>
      <w:sz w:val="18"/>
      <w:szCs w:val="18"/>
    </w:rPr>
  </w:style>
  <w:style w:type="character" w:styleId="CommentReference">
    <w:name w:val="annotation reference"/>
    <w:basedOn w:val="DefaultParagraphFont"/>
    <w:rsid w:val="008C7756"/>
    <w:rPr>
      <w:sz w:val="18"/>
      <w:szCs w:val="18"/>
    </w:rPr>
  </w:style>
  <w:style w:type="paragraph" w:styleId="CommentText">
    <w:name w:val="annotation text"/>
    <w:basedOn w:val="Normal"/>
    <w:link w:val="CommentTextChar"/>
    <w:rsid w:val="008C7756"/>
    <w:pPr>
      <w:spacing w:line="240" w:lineRule="auto"/>
    </w:pPr>
    <w:rPr>
      <w:sz w:val="24"/>
      <w:szCs w:val="24"/>
    </w:rPr>
  </w:style>
  <w:style w:type="character" w:customStyle="1" w:styleId="CommentTextChar">
    <w:name w:val="Comment Text Char"/>
    <w:basedOn w:val="DefaultParagraphFont"/>
    <w:link w:val="CommentText"/>
    <w:rsid w:val="008C7756"/>
    <w:rPr>
      <w:sz w:val="24"/>
      <w:szCs w:val="24"/>
    </w:rPr>
  </w:style>
  <w:style w:type="paragraph" w:styleId="CommentSubject">
    <w:name w:val="annotation subject"/>
    <w:basedOn w:val="CommentText"/>
    <w:next w:val="CommentText"/>
    <w:link w:val="CommentSubjectChar"/>
    <w:rsid w:val="008C7756"/>
    <w:rPr>
      <w:b/>
      <w:bCs/>
      <w:sz w:val="20"/>
      <w:szCs w:val="20"/>
    </w:rPr>
  </w:style>
  <w:style w:type="character" w:customStyle="1" w:styleId="CommentSubjectChar">
    <w:name w:val="Comment Subject Char"/>
    <w:basedOn w:val="CommentTextChar"/>
    <w:link w:val="CommentSubject"/>
    <w:rsid w:val="008C77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17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mitc.org/cvpr14/reviewer_guidelines.php" TargetMode="External"/><Relationship Id="rId3" Type="http://schemas.openxmlformats.org/officeDocument/2006/relationships/settings" Target="settings.xml"/><Relationship Id="rId7" Type="http://schemas.openxmlformats.org/officeDocument/2006/relationships/hyperlink" Target="http://www.google.com/recaptcha/mailhide/d?k=01s__rgJSPZBirGZ4V81uanw==&amp;c=ts6rdTi13FCpxaJ0A3woJPPUUgA_eE8ek0_whlYVRl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mitc.org/cvpr14/reviewer_guidelines.php" TargetMode="External"/><Relationship Id="rId11" Type="http://schemas.openxmlformats.org/officeDocument/2006/relationships/theme" Target="theme/theme1.xml"/><Relationship Id="rId5" Type="http://schemas.openxmlformats.org/officeDocument/2006/relationships/hyperlink" Target="https://cmt.research.microsoft.com/CVPR2014/"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4162</Words>
  <Characters>23729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ronen</dc:creator>
  <cp:lastModifiedBy>Ronen Basri</cp:lastModifiedBy>
  <cp:revision>8</cp:revision>
  <dcterms:created xsi:type="dcterms:W3CDTF">2013-10-17T15:06:00Z</dcterms:created>
  <dcterms:modified xsi:type="dcterms:W3CDTF">2013-10-17T15:14:00Z</dcterms:modified>
</cp:coreProperties>
</file>